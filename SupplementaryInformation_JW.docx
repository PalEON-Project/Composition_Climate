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BA" w:rsidRDefault="00596EBA" w:rsidP="006B42B6">
      <w:pPr>
        <w:pStyle w:val="Heading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Supplementary Information</w:t>
      </w:r>
    </w:p>
    <w:p w:rsidR="00596EBA" w:rsidRPr="00181DA1" w:rsidRDefault="001667A2" w:rsidP="001667A2">
      <w:pPr>
        <w:rPr>
          <w:ins w:id="0" w:author="Jack W Williams" w:date="2016-11-27T14:12:00Z"/>
          <w:b/>
          <w:rPrChange w:id="1" w:author="Jack W Williams" w:date="2016-11-27T14:14:00Z">
            <w:rPr>
              <w:ins w:id="2" w:author="Jack W Williams" w:date="2016-11-27T14:12:00Z"/>
            </w:rPr>
          </w:rPrChange>
        </w:rPr>
        <w:pPrChange w:id="3" w:author="Jack W Williams" w:date="2016-11-27T14:12:00Z">
          <w:pPr>
            <w:pStyle w:val="Heading1"/>
          </w:pPr>
        </w:pPrChange>
      </w:pPr>
      <w:ins w:id="4" w:author="Jack W Williams" w:date="2016-11-27T14:11:00Z">
        <w:r w:rsidRPr="00181DA1">
          <w:rPr>
            <w:b/>
            <w:rPrChange w:id="5" w:author="Jack W Williams" w:date="2016-11-27T14:14:00Z">
              <w:rPr/>
            </w:rPrChange>
          </w:rPr>
          <w:t>Climate changes:  1895-</w:t>
        </w:r>
      </w:ins>
      <w:ins w:id="6" w:author="Jack W Williams" w:date="2016-11-27T14:13:00Z">
        <w:r w:rsidRPr="00181DA1">
          <w:rPr>
            <w:b/>
            <w:rPrChange w:id="7" w:author="Jack W Williams" w:date="2016-11-27T14:14:00Z">
              <w:rPr/>
            </w:rPrChange>
          </w:rPr>
          <w:t>1924 vs. 1950-1980</w:t>
        </w:r>
      </w:ins>
    </w:p>
    <w:p w:rsidR="001667A2" w:rsidRPr="001667A2" w:rsidRDefault="001667A2" w:rsidP="001667A2">
      <w:pPr>
        <w:rPr>
          <w:rPrChange w:id="8" w:author="Jack W Williams" w:date="2016-11-27T14:12:00Z">
            <w:rPr>
              <w:rFonts w:ascii="Times New Roman" w:hAnsi="Times New Roman" w:cs="Times New Roman"/>
              <w:b/>
              <w:color w:val="auto"/>
            </w:rPr>
          </w:rPrChange>
        </w:rPr>
        <w:pPrChange w:id="9" w:author="Jack W Williams" w:date="2016-11-27T14:12:00Z">
          <w:pPr>
            <w:pStyle w:val="Heading1"/>
          </w:pPr>
        </w:pPrChange>
      </w:pPr>
      <w:ins w:id="10" w:author="Jack W Williams" w:date="2016-11-27T14:13:00Z">
        <w:r>
          <w:t>If a 1950-1980 climate normal is used instead of 1990-2014 climate normal, the</w:t>
        </w:r>
      </w:ins>
      <w:ins w:id="11" w:author="Jack W Williams" w:date="2016-11-27T14:14:00Z">
        <w:r w:rsidR="00181DA1">
          <w:t>n between 1895</w:t>
        </w:r>
      </w:ins>
      <w:ins w:id="12" w:author="Jack W Williams" w:date="2016-11-27T14:15:00Z">
        <w:r w:rsidR="00181DA1">
          <w:t>-1924 and 1950-1980</w:t>
        </w:r>
      </w:ins>
      <w:bookmarkStart w:id="13" w:name="_GoBack"/>
      <w:bookmarkEnd w:id="13"/>
      <w:ins w:id="14" w:author="Jack W Williams" w:date="2016-11-27T14:13:00Z">
        <w:r>
          <w:t xml:space="preserve">,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  <w:r>
          <w:t xml:space="preserve"> increased </w:t>
        </w:r>
        <w:commentRangeStart w:id="15"/>
        <w:proofErr w:type="spellStart"/>
        <w:r>
          <w:t>XX</w:t>
        </w:r>
        <w:r>
          <w:rPr>
            <w:vertAlign w:val="superscript"/>
          </w:rPr>
          <w:t>o</w:t>
        </w:r>
        <w:r>
          <w:t>C</w:t>
        </w:r>
        <w:proofErr w:type="spellEnd"/>
        <w:r>
          <w:t xml:space="preserve"> between 1895-1924 and </w:t>
        </w:r>
      </w:ins>
      <w:ins w:id="16" w:author="Jack W Williams" w:date="2016-11-27T14:14:00Z">
        <w:r>
          <w:t>1950-1980</w:t>
        </w:r>
      </w:ins>
      <w:ins w:id="17" w:author="Jack W Williams" w:date="2016-11-27T14:13:00Z">
        <w:r>
          <w:t xml:space="preserve">,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  <w:r>
          <w:t xml:space="preserve"> changed by </w:t>
        </w:r>
        <w:proofErr w:type="spellStart"/>
        <w:r>
          <w:t>XX</w:t>
        </w:r>
        <w:r>
          <w:rPr>
            <w:vertAlign w:val="superscript"/>
          </w:rPr>
          <w:t>o</w:t>
        </w:r>
        <w:r>
          <w:t>C</w:t>
        </w:r>
        <w:proofErr w:type="spellEnd"/>
        <w:r>
          <w:t xml:space="preserve">, while </w:t>
        </w: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</m:oMath>
        <w:r>
          <w:t xml:space="preserve"> changed by </w:t>
        </w:r>
      </w:ins>
      <w:proofErr w:type="spellStart"/>
      <w:ins w:id="18" w:author="Jack W Williams" w:date="2016-11-27T14:14:00Z">
        <w:r>
          <w:t>XX</w:t>
        </w:r>
      </w:ins>
      <w:ins w:id="19" w:author="Jack W Williams" w:date="2016-11-27T14:13:00Z">
        <w:r>
          <w:rPr>
            <w:vertAlign w:val="superscript"/>
          </w:rPr>
          <w:t>o</w:t>
        </w:r>
        <w:r>
          <w:t>C</w:t>
        </w:r>
      </w:ins>
      <w:commentRangeEnd w:id="15"/>
      <w:proofErr w:type="spellEnd"/>
      <w:ins w:id="20" w:author="Jack W Williams" w:date="2016-11-27T14:14:00Z">
        <w:r>
          <w:rPr>
            <w:rStyle w:val="CommentReference"/>
          </w:rPr>
          <w:commentReference w:id="15"/>
        </w:r>
      </w:ins>
    </w:p>
    <w:p w:rsidR="005F1519" w:rsidRPr="001667A2" w:rsidDel="00912D2A" w:rsidRDefault="006B42B6" w:rsidP="001667A2">
      <w:pPr>
        <w:rPr>
          <w:del w:id="21" w:author="Jack W Williams" w:date="2016-11-27T13:55:00Z"/>
        </w:rPr>
        <w:pPrChange w:id="22" w:author="Jack W Williams" w:date="2016-11-27T14:12:00Z">
          <w:pPr>
            <w:pStyle w:val="Heading1"/>
          </w:pPr>
        </w:pPrChange>
      </w:pPr>
      <w:r w:rsidRPr="001667A2">
        <w:t>Supplemental Table 1</w:t>
      </w:r>
      <w:ins w:id="23" w:author="Jack W Williams" w:date="2016-11-27T13:54:00Z">
        <w:r w:rsidR="00912D2A" w:rsidRPr="001667A2">
          <w:t xml:space="preserve">:  </w:t>
        </w:r>
      </w:ins>
    </w:p>
    <w:p w:rsidR="006B42B6" w:rsidRDefault="00EA60AC" w:rsidP="006B42B6">
      <w:pPr>
        <w:rPr>
          <w:rFonts w:ascii="Times New Roman" w:hAnsi="Times New Roman" w:cs="Times New Roman"/>
        </w:rPr>
      </w:pPr>
      <w:proofErr w:type="gramStart"/>
      <w:r>
        <w:t>Gain and loss of the analyzed tree genera since the pre-settlement era.</w:t>
      </w:r>
      <w:proofErr w:type="gramEnd"/>
      <w:r>
        <w:t xml:space="preserve"> The first three columns are percentages relative to the total area occupied by the taxon in the pre-settlement and modern eras. Modern and Historical indicate represent range area (100s of km</w:t>
      </w:r>
      <w:r>
        <w:rPr>
          <w:vertAlign w:val="superscript"/>
        </w:rPr>
        <w:t>2</w:t>
      </w:r>
      <w:r>
        <w:t>) occupied by the tree taxon for the pre-settlement or modern era. Taxa are sorted by the percent area lost (Column 3).</w:t>
      </w:r>
      <w:r w:rsidR="00917E38">
        <w:t xml:space="preserve">  </w:t>
      </w:r>
      <w:ins w:id="24" w:author="Jack W Williams" w:date="2016-11-27T13:10:00Z">
        <w:r w:rsidR="00917E38">
          <w:t xml:space="preserve">In this analysis, </w:t>
        </w:r>
      </w:ins>
      <w:ins w:id="25" w:author="Jack W Williams" w:date="2016-11-27T13:11:00Z">
        <w:r w:rsidR="00917E38">
          <w:t xml:space="preserve">all PLS and FIA grid cells were used and a taxon was assumed </w:t>
        </w:r>
      </w:ins>
      <w:ins w:id="26" w:author="Jack W Williams" w:date="2016-11-27T13:12:00Z">
        <w:r w:rsidR="00917E38">
          <w:t>have been gained/lost for a given grid cell</w:t>
        </w:r>
      </w:ins>
      <w:ins w:id="27" w:author="Jack W Williams" w:date="2016-11-27T13:11:00Z">
        <w:r w:rsidR="00917E38">
          <w:t xml:space="preserve"> if </w:t>
        </w:r>
      </w:ins>
      <w:ins w:id="28" w:author="Jack W Williams" w:date="2016-11-27T13:12:00Z">
        <w:r w:rsidR="00917E38">
          <w:t>that</w:t>
        </w:r>
      </w:ins>
      <w:ins w:id="29" w:author="Jack W Williams" w:date="2016-11-27T13:11:00Z">
        <w:r w:rsidR="00917E38">
          <w:t xml:space="preserve"> grid cell had data in one time </w:t>
        </w:r>
      </w:ins>
      <w:ins w:id="30" w:author="Jack W Williams" w:date="2016-11-27T13:12:00Z">
        <w:r w:rsidR="00917E38">
          <w:t xml:space="preserve">period but not the other.  </w:t>
        </w:r>
      </w:ins>
    </w:p>
    <w:p w:rsidR="00EA60AC" w:rsidRPr="006B42B6" w:rsidRDefault="00EA60AC" w:rsidP="006B42B6">
      <w:pPr>
        <w:rPr>
          <w:rFonts w:ascii="Times New Roman" w:hAnsi="Times New Roman" w:cs="Times New Roman"/>
        </w:rPr>
      </w:pPr>
    </w:p>
    <w:tbl>
      <w:tblPr>
        <w:tblW w:w="5138" w:type="pct"/>
        <w:tblLook w:val="07E0" w:firstRow="1" w:lastRow="1" w:firstColumn="1" w:lastColumn="1" w:noHBand="1" w:noVBand="1"/>
      </w:tblPr>
      <w:tblGrid>
        <w:gridCol w:w="2876"/>
        <w:gridCol w:w="1043"/>
        <w:gridCol w:w="1023"/>
        <w:gridCol w:w="1632"/>
        <w:gridCol w:w="1490"/>
        <w:gridCol w:w="1776"/>
      </w:tblGrid>
      <w:tr w:rsidR="00EA60AC" w:rsidRPr="006B42B6" w:rsidTr="00EA60AC">
        <w:tc>
          <w:tcPr>
            <w:tcW w:w="0" w:type="auto"/>
            <w:vAlign w:val="bottom"/>
          </w:tcPr>
          <w:p w:rsidR="00EA60AC" w:rsidRPr="006B42B6" w:rsidRDefault="00EA60AC" w:rsidP="00A17566">
            <w:pPr>
              <w:pStyle w:val="Compac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3"/>
            <w:vAlign w:val="bottom"/>
          </w:tcPr>
          <w:p w:rsidR="00EA60AC" w:rsidRPr="006B42B6" w:rsidRDefault="00EA60AC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</w:t>
            </w:r>
          </w:p>
        </w:tc>
        <w:tc>
          <w:tcPr>
            <w:tcW w:w="0" w:type="auto"/>
            <w:gridSpan w:val="2"/>
            <w:vAlign w:val="bottom"/>
          </w:tcPr>
          <w:p w:rsidR="00EA60AC" w:rsidRPr="006B42B6" w:rsidRDefault="00EA60AC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(100km</w:t>
            </w:r>
            <w:r w:rsidRPr="00EA60A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B42B6" w:rsidRPr="006B42B6" w:rsidTr="00EA60A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 Taxon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Gain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Loss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Presence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Historical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Larix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275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Pinus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51.9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259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Picea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52.3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Abies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50.1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45.5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185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Tsuga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67.4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142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Thuja/</w:t>
            </w:r>
            <w:proofErr w:type="spellStart"/>
            <w:r w:rsidRPr="006B42B6">
              <w:rPr>
                <w:rFonts w:ascii="Times New Roman" w:hAnsi="Times New Roman" w:cs="Times New Roman"/>
                <w:b/>
                <w:i/>
              </w:rPr>
              <w:t>Juniperus</w:t>
            </w:r>
            <w:proofErr w:type="spellEnd"/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52.9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43.1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196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Populus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36.5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289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Acer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30.7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61.3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277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Betula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45.8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50.8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295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Fagus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73.2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82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Ostrya/Carpinus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90.5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136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Tilia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11.5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55.1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33.5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198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Fraxinus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48.9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38.4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245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Ulmus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73.1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234</w:t>
            </w:r>
          </w:p>
        </w:tc>
      </w:tr>
      <w:tr w:rsidR="006B42B6" w:rsidRPr="006B42B6" w:rsidTr="00A17566">
        <w:tc>
          <w:tcPr>
            <w:tcW w:w="0" w:type="auto"/>
          </w:tcPr>
          <w:p w:rsidR="006B42B6" w:rsidRPr="006B42B6" w:rsidRDefault="006B42B6" w:rsidP="00A17566">
            <w:pPr>
              <w:pStyle w:val="Compact"/>
              <w:rPr>
                <w:rFonts w:ascii="Times New Roman" w:hAnsi="Times New Roman" w:cs="Times New Roman"/>
                <w:i/>
              </w:rPr>
            </w:pPr>
            <w:r w:rsidRPr="006B42B6">
              <w:rPr>
                <w:rFonts w:ascii="Times New Roman" w:hAnsi="Times New Roman" w:cs="Times New Roman"/>
                <w:b/>
                <w:i/>
              </w:rPr>
              <w:t>Quercus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44.9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0" w:type="auto"/>
          </w:tcPr>
          <w:p w:rsidR="006B42B6" w:rsidRPr="006B42B6" w:rsidRDefault="006B42B6" w:rsidP="00EA60AC">
            <w:pPr>
              <w:pStyle w:val="Compact"/>
              <w:jc w:val="center"/>
              <w:rPr>
                <w:rFonts w:ascii="Times New Roman" w:hAnsi="Times New Roman" w:cs="Times New Roman"/>
              </w:rPr>
            </w:pPr>
            <w:r w:rsidRPr="006B42B6">
              <w:rPr>
                <w:rFonts w:ascii="Times New Roman" w:hAnsi="Times New Roman" w:cs="Times New Roman"/>
              </w:rPr>
              <w:t>268</w:t>
            </w:r>
          </w:p>
        </w:tc>
      </w:tr>
    </w:tbl>
    <w:p w:rsidR="006B42B6" w:rsidRDefault="006B42B6">
      <w:pPr>
        <w:rPr>
          <w:ins w:id="31" w:author="Jack W Williams" w:date="2016-11-27T13:11:00Z"/>
          <w:rFonts w:ascii="Times New Roman" w:hAnsi="Times New Roman" w:cs="Times New Roman"/>
        </w:rPr>
      </w:pPr>
    </w:p>
    <w:p w:rsidR="00917E38" w:rsidRDefault="00917E38" w:rsidP="00917E38">
      <w:pPr>
        <w:rPr>
          <w:ins w:id="32" w:author="Jack W Williams" w:date="2016-11-27T13:11:00Z"/>
          <w:rFonts w:ascii="Times New Roman" w:hAnsi="Times New Roman" w:cs="Times New Roman"/>
        </w:rPr>
      </w:pPr>
      <w:commentRangeStart w:id="33"/>
      <w:ins w:id="34" w:author="Jack W Williams" w:date="2016-11-27T13:11:00Z">
        <w:r w:rsidRPr="00912D2A">
          <w:rPr>
            <w:b/>
            <w:rPrChange w:id="35" w:author="Jack W Williams" w:date="2016-11-27T13:55:00Z">
              <w:rPr/>
            </w:rPrChange>
          </w:rPr>
          <w:t xml:space="preserve">Supplemental Table </w:t>
        </w:r>
        <w:r w:rsidRPr="00912D2A">
          <w:rPr>
            <w:b/>
            <w:rPrChange w:id="36" w:author="Jack W Williams" w:date="2016-11-27T13:55:00Z">
              <w:rPr/>
            </w:rPrChange>
          </w:rPr>
          <w:t>2</w:t>
        </w:r>
      </w:ins>
      <w:ins w:id="37" w:author="Jack W Williams" w:date="2016-11-27T13:55:00Z">
        <w:r w:rsidR="00912D2A" w:rsidRPr="00912D2A">
          <w:rPr>
            <w:b/>
            <w:rPrChange w:id="38" w:author="Jack W Williams" w:date="2016-11-27T13:55:00Z">
              <w:rPr/>
            </w:rPrChange>
          </w:rPr>
          <w:t>:</w:t>
        </w:r>
        <w:r w:rsidR="00912D2A">
          <w:t xml:space="preserve">  </w:t>
        </w:r>
      </w:ins>
      <w:ins w:id="39" w:author="Jack W Williams" w:date="2016-11-27T13:11:00Z">
        <w:r>
          <w:t xml:space="preserve">As Supplemental Table 1, </w:t>
        </w:r>
      </w:ins>
      <w:ins w:id="40" w:author="Jack W Williams" w:date="2016-11-27T13:12:00Z">
        <w:r>
          <w:t xml:space="preserve">except that in this analysis, all estimates are restricted to the subset of </w:t>
        </w:r>
        <w:proofErr w:type="spellStart"/>
        <w:r>
          <w:t>gridcells</w:t>
        </w:r>
        <w:proofErr w:type="spellEnd"/>
        <w:r>
          <w:t xml:space="preserve"> that had observations in both the PLS and FIA datasets.</w:t>
        </w:r>
      </w:ins>
      <w:commentRangeEnd w:id="33"/>
      <w:ins w:id="41" w:author="Jack W Williams" w:date="2016-11-27T13:13:00Z">
        <w:r>
          <w:rPr>
            <w:rStyle w:val="CommentReference"/>
          </w:rPr>
          <w:commentReference w:id="33"/>
        </w:r>
      </w:ins>
      <w:ins w:id="42" w:author="Jack W Williams" w:date="2016-11-27T13:58:00Z">
        <w:r w:rsidR="008F0581">
          <w:t xml:space="preserve">  See also Supplemental Figure 1.</w:t>
        </w:r>
      </w:ins>
    </w:p>
    <w:p w:rsidR="00917E38" w:rsidRDefault="00912D2A">
      <w:pPr>
        <w:rPr>
          <w:ins w:id="43" w:author="Jack W Williams" w:date="2016-11-27T13:53:00Z"/>
          <w:rFonts w:ascii="Times New Roman" w:hAnsi="Times New Roman" w:cs="Times New Roman"/>
        </w:rPr>
      </w:pPr>
      <w:ins w:id="44" w:author="Jack W Williams" w:date="2016-11-27T13:55:00Z">
        <w:r>
          <w:rPr>
            <w:rFonts w:ascii="Times New Roman" w:hAnsi="Times New Roman" w:cs="Times New Roman"/>
          </w:rPr>
          <w:t>XX INSERT ST2 HERE</w:t>
        </w:r>
      </w:ins>
    </w:p>
    <w:p w:rsidR="00912D2A" w:rsidRDefault="00912D2A">
      <w:pPr>
        <w:rPr>
          <w:ins w:id="45" w:author="Jack W Williams" w:date="2016-11-27T13:55:00Z"/>
          <w:rFonts w:ascii="Times New Roman" w:hAnsi="Times New Roman" w:cs="Times New Roman"/>
        </w:rPr>
      </w:pPr>
      <w:ins w:id="46" w:author="Jack W Williams" w:date="2016-11-27T13:53:00Z">
        <w:r w:rsidRPr="00912D2A">
          <w:rPr>
            <w:rFonts w:ascii="Times New Roman" w:hAnsi="Times New Roman" w:cs="Times New Roman"/>
            <w:b/>
            <w:rPrChange w:id="47" w:author="Jack W Williams" w:date="2016-11-27T13:54:00Z">
              <w:rPr>
                <w:rFonts w:ascii="Times New Roman" w:hAnsi="Times New Roman" w:cs="Times New Roman"/>
              </w:rPr>
            </w:rPrChange>
          </w:rPr>
          <w:lastRenderedPageBreak/>
          <w:t>Supplemental Table 3</w:t>
        </w:r>
      </w:ins>
      <w:ins w:id="48" w:author="Jack W Williams" w:date="2016-11-27T13:55:00Z">
        <w:r>
          <w:rPr>
            <w:rFonts w:ascii="Times New Roman" w:hAnsi="Times New Roman" w:cs="Times New Roman"/>
            <w:b/>
          </w:rPr>
          <w:t xml:space="preserve">: </w:t>
        </w:r>
      </w:ins>
      <w:ins w:id="49" w:author="Jack W Williams" w:date="2016-11-27T13:53:00Z">
        <w:r>
          <w:rPr>
            <w:rFonts w:ascii="Times New Roman" w:hAnsi="Times New Roman" w:cs="Times New Roman"/>
          </w:rPr>
          <w:t xml:space="preserve">As </w:t>
        </w:r>
        <w:r w:rsidRPr="00912D2A">
          <w:rPr>
            <w:rFonts w:ascii="Times New Roman" w:hAnsi="Times New Roman" w:cs="Times New Roman"/>
          </w:rPr>
          <w:t xml:space="preserve">Table 1 in the main text, except that </w:t>
        </w:r>
      </w:ins>
      <w:ins w:id="50" w:author="Jack W Williams" w:date="2016-11-27T13:54:00Z">
        <w:r w:rsidRPr="00912D2A">
          <w:rPr>
            <w:rFonts w:ascii="Times New Roman" w:hAnsi="Times New Roman" w:cs="Times New Roman"/>
          </w:rPr>
          <w:t xml:space="preserve">the </w:t>
        </w:r>
      </w:ins>
      <w:ins w:id="51" w:author="Jack W Williams" w:date="2016-11-27T13:53:00Z">
        <w:r w:rsidRPr="00912D2A">
          <w:rPr>
            <w:rFonts w:ascii="Times New Roman" w:hAnsi="Times New Roman" w:cs="Times New Roman"/>
          </w:rPr>
          <w:t>compounding</w:t>
        </w:r>
        <w:r w:rsidRPr="00912D2A">
          <w:rPr>
            <w:rFonts w:ascii="Times New Roman" w:hAnsi="Times New Roman" w:cs="Times New Roman"/>
            <w:rPrChange w:id="52" w:author="Jack W Williams" w:date="2016-11-27T13:54:00Z">
              <w:rPr/>
            </w:rPrChange>
          </w:rPr>
          <w:t xml:space="preserve"> (</w:t>
        </w:r>
        <m:oMath>
          <m:r>
            <w:rPr>
              <w:rFonts w:ascii="Cambria Math" w:hAnsi="Cambria Math" w:cs="Times New Roman"/>
            </w:rPr>
            <m:t>□</m:t>
          </m:r>
        </m:oMath>
        <w:r w:rsidRPr="00912D2A">
          <w:rPr>
            <w:rFonts w:ascii="Times New Roman" w:hAnsi="Times New Roman" w:cs="Times New Roman"/>
            <w:rPrChange w:id="53" w:author="Jack W Williams" w:date="2016-11-27T13:54:00Z">
              <w:rPr/>
            </w:rPrChange>
          </w:rPr>
          <w:t xml:space="preserve">), </w:t>
        </w:r>
        <w:commentRangeStart w:id="54"/>
        <w:r w:rsidRPr="00912D2A">
          <w:rPr>
            <w:rFonts w:ascii="Times New Roman" w:hAnsi="Times New Roman" w:cs="Times New Roman"/>
            <w:rPrChange w:id="55" w:author="Jack W Williams" w:date="2016-11-27T13:54:00Z">
              <w:rPr/>
            </w:rPrChange>
          </w:rPr>
          <w:t xml:space="preserve">confounding (-), </w:t>
        </w:r>
        <w:commentRangeEnd w:id="54"/>
        <w:r w:rsidRPr="00912D2A">
          <w:rPr>
            <w:rStyle w:val="CommentReference"/>
            <w:rFonts w:ascii="Times New Roman" w:hAnsi="Times New Roman" w:cs="Times New Roman"/>
            <w:sz w:val="22"/>
            <w:szCs w:val="22"/>
            <w:rPrChange w:id="56" w:author="Jack W Williams" w:date="2016-11-27T13:54:00Z">
              <w:rPr>
                <w:rStyle w:val="CommentReference"/>
              </w:rPr>
            </w:rPrChange>
          </w:rPr>
          <w:commentReference w:id="54"/>
        </w:r>
        <w:r w:rsidRPr="00912D2A">
          <w:rPr>
            <w:rFonts w:ascii="Times New Roman" w:hAnsi="Times New Roman" w:cs="Times New Roman"/>
            <w:rPrChange w:id="57" w:author="Jack W Williams" w:date="2016-11-27T13:54:00Z">
              <w:rPr/>
            </w:rPrChange>
          </w:rPr>
          <w:t>and counteracting (</w:t>
        </w:r>
        <m:oMath>
          <m:r>
            <w:rPr>
              <w:rFonts w:ascii="Cambria Math" w:hAnsi="Cambria Math" w:cs="Times New Roman"/>
            </w:rPr>
            <m:t>○</m:t>
          </m:r>
        </m:oMath>
        <w:r w:rsidRPr="00912D2A">
          <w:rPr>
            <w:rFonts w:ascii="Times New Roman" w:hAnsi="Times New Roman" w:cs="Times New Roman"/>
            <w:rPrChange w:id="58" w:author="Jack W Williams" w:date="2016-11-27T13:54:00Z">
              <w:rPr/>
            </w:rPrChange>
          </w:rPr>
          <w:t xml:space="preserve">) </w:t>
        </w:r>
      </w:ins>
      <w:ins w:id="59" w:author="Jack W Williams" w:date="2016-11-27T13:54:00Z">
        <w:r w:rsidRPr="00912D2A">
          <w:rPr>
            <w:rFonts w:ascii="Times New Roman" w:hAnsi="Times New Roman" w:cs="Times New Roman"/>
            <w:rPrChange w:id="60" w:author="Jack W Williams" w:date="2016-11-27T13:54:00Z">
              <w:rPr/>
            </w:rPrChange>
          </w:rPr>
          <w:t>assessments are based on</w:t>
        </w:r>
      </w:ins>
      <w:ins w:id="61" w:author="Jack W Williams" w:date="2016-11-27T13:53:00Z">
        <w:r w:rsidRPr="00912D2A">
          <w:rPr>
            <w:rFonts w:ascii="Times New Roman" w:hAnsi="Times New Roman" w:cs="Times New Roman"/>
          </w:rPr>
          <w:t xml:space="preserve"> </w:t>
        </w:r>
      </w:ins>
      <w:ins w:id="62" w:author="Jack W Williams" w:date="2016-11-27T13:55:00Z">
        <w:r w:rsidR="008F0581">
          <w:rPr>
            <w:rFonts w:ascii="Times New Roman" w:hAnsi="Times New Roman" w:cs="Times New Roman"/>
          </w:rPr>
          <w:t xml:space="preserve">a </w:t>
        </w:r>
      </w:ins>
      <w:ins w:id="63" w:author="Jack W Williams" w:date="2016-11-27T13:54:00Z">
        <w:r>
          <w:rPr>
            <w:rFonts w:ascii="Times New Roman" w:hAnsi="Times New Roman" w:cs="Times New Roman"/>
          </w:rPr>
          <w:t>modern climate normal for 1950-1980 instead of 1990-2014.</w:t>
        </w:r>
      </w:ins>
      <w:ins w:id="64" w:author="Jack W Williams" w:date="2016-11-27T13:58:00Z">
        <w:r w:rsidR="008F0581">
          <w:rPr>
            <w:rFonts w:ascii="Times New Roman" w:hAnsi="Times New Roman" w:cs="Times New Roman"/>
          </w:rPr>
          <w:t xml:space="preserve">  See also Supplemental Figures 2, 3.</w:t>
        </w:r>
      </w:ins>
    </w:p>
    <w:p w:rsidR="00912D2A" w:rsidRDefault="00912D2A" w:rsidP="00912D2A">
      <w:pPr>
        <w:rPr>
          <w:ins w:id="65" w:author="Jack W Williams" w:date="2016-11-27T13:55:00Z"/>
          <w:rFonts w:ascii="Times New Roman" w:hAnsi="Times New Roman" w:cs="Times New Roman"/>
        </w:rPr>
      </w:pPr>
      <w:ins w:id="66" w:author="Jack W Williams" w:date="2016-11-27T13:55:00Z">
        <w:r>
          <w:rPr>
            <w:rFonts w:ascii="Times New Roman" w:hAnsi="Times New Roman" w:cs="Times New Roman"/>
          </w:rPr>
          <w:t>XX INSERT ST</w:t>
        </w:r>
        <w:r>
          <w:rPr>
            <w:rFonts w:ascii="Times New Roman" w:hAnsi="Times New Roman" w:cs="Times New Roman"/>
          </w:rPr>
          <w:t>3</w:t>
        </w:r>
        <w:r>
          <w:rPr>
            <w:rFonts w:ascii="Times New Roman" w:hAnsi="Times New Roman" w:cs="Times New Roman"/>
          </w:rPr>
          <w:t xml:space="preserve"> HERE</w:t>
        </w:r>
      </w:ins>
    </w:p>
    <w:p w:rsidR="00912D2A" w:rsidRPr="00912D2A" w:rsidRDefault="00912D2A">
      <w:pPr>
        <w:rPr>
          <w:ins w:id="67" w:author="Jack W Williams" w:date="2016-11-27T13:11:00Z"/>
          <w:rFonts w:ascii="Times New Roman" w:hAnsi="Times New Roman" w:cs="Times New Roman"/>
        </w:rPr>
      </w:pPr>
    </w:p>
    <w:p w:rsidR="008F0581" w:rsidRDefault="008F0581">
      <w:pPr>
        <w:rPr>
          <w:ins w:id="68" w:author="Jack W Williams" w:date="2016-11-27T13:58:00Z"/>
        </w:rPr>
      </w:pPr>
      <w:ins w:id="69" w:author="Jack W Williams" w:date="2016-11-27T13:57:00Z">
        <w:r w:rsidRPr="008F0581">
          <w:rPr>
            <w:rFonts w:ascii="Times New Roman" w:hAnsi="Times New Roman" w:cs="Times New Roman"/>
            <w:b/>
            <w:rPrChange w:id="70" w:author="Jack W Williams" w:date="2016-11-27T13:58:00Z">
              <w:rPr>
                <w:rFonts w:ascii="Times New Roman" w:hAnsi="Times New Roman" w:cs="Times New Roman"/>
              </w:rPr>
            </w:rPrChange>
          </w:rPr>
          <w:t>Supplemental Figure 1</w:t>
        </w:r>
        <w:r>
          <w:rPr>
            <w:rFonts w:ascii="Times New Roman" w:hAnsi="Times New Roman" w:cs="Times New Roman"/>
          </w:rPr>
          <w:t xml:space="preserve">:  As Figure 3 in the main text, except that all estimates of gains, losses, and presences are restricted to the subset of </w:t>
        </w:r>
        <w:proofErr w:type="spellStart"/>
        <w:r>
          <w:rPr>
            <w:rFonts w:ascii="Times New Roman" w:hAnsi="Times New Roman" w:cs="Times New Roman"/>
          </w:rPr>
          <w:t>gridcells</w:t>
        </w:r>
        <w:proofErr w:type="spellEnd"/>
        <w:r>
          <w:rPr>
            <w:rFonts w:ascii="Times New Roman" w:hAnsi="Times New Roman" w:cs="Times New Roman"/>
          </w:rPr>
          <w:t xml:space="preserve"> </w:t>
        </w:r>
      </w:ins>
      <w:ins w:id="71" w:author="Jack W Williams" w:date="2016-11-27T13:58:00Z">
        <w:r>
          <w:t>that had observations in both the PLS and FIA datasets</w:t>
        </w:r>
        <w:r>
          <w:t>.  See also Supplemental Table 2.</w:t>
        </w:r>
      </w:ins>
    </w:p>
    <w:p w:rsidR="008F0581" w:rsidRDefault="008F0581">
      <w:pPr>
        <w:rPr>
          <w:ins w:id="72" w:author="Jack W Williams" w:date="2016-11-27T13:57:00Z"/>
          <w:rFonts w:ascii="Times New Roman" w:hAnsi="Times New Roman" w:cs="Times New Roman"/>
        </w:rPr>
      </w:pPr>
      <w:ins w:id="73" w:author="Jack W Williams" w:date="2016-11-27T13:58:00Z">
        <w:r>
          <w:t>XX INSERT SF1 HERE</w:t>
        </w:r>
      </w:ins>
    </w:p>
    <w:p w:rsidR="00917E38" w:rsidRDefault="00912D2A">
      <w:pPr>
        <w:rPr>
          <w:ins w:id="74" w:author="Jack W Williams" w:date="2016-11-27T13:56:00Z"/>
          <w:rFonts w:ascii="Times New Roman" w:hAnsi="Times New Roman" w:cs="Times New Roman"/>
        </w:rPr>
      </w:pPr>
      <w:ins w:id="75" w:author="Jack W Williams" w:date="2016-11-27T13:52:00Z">
        <w:r w:rsidRPr="008F0581">
          <w:rPr>
            <w:rFonts w:ascii="Times New Roman" w:hAnsi="Times New Roman" w:cs="Times New Roman"/>
            <w:b/>
            <w:rPrChange w:id="76" w:author="Jack W Williams" w:date="2016-11-27T13:58:00Z">
              <w:rPr>
                <w:rFonts w:ascii="Times New Roman" w:hAnsi="Times New Roman" w:cs="Times New Roman"/>
              </w:rPr>
            </w:rPrChange>
          </w:rPr>
          <w:t xml:space="preserve">Supplemental Figure </w:t>
        </w:r>
      </w:ins>
      <w:ins w:id="77" w:author="Jack W Williams" w:date="2016-11-27T13:57:00Z">
        <w:r w:rsidR="008F0581" w:rsidRPr="008F0581">
          <w:rPr>
            <w:rFonts w:ascii="Times New Roman" w:hAnsi="Times New Roman" w:cs="Times New Roman"/>
            <w:b/>
            <w:rPrChange w:id="78" w:author="Jack W Williams" w:date="2016-11-27T13:58:00Z">
              <w:rPr>
                <w:rFonts w:ascii="Times New Roman" w:hAnsi="Times New Roman" w:cs="Times New Roman"/>
              </w:rPr>
            </w:rPrChange>
          </w:rPr>
          <w:t>2</w:t>
        </w:r>
      </w:ins>
      <w:ins w:id="79" w:author="Jack W Williams" w:date="2016-11-27T13:56:00Z">
        <w:r w:rsidR="008F0581">
          <w:rPr>
            <w:rFonts w:ascii="Times New Roman" w:hAnsi="Times New Roman" w:cs="Times New Roman"/>
          </w:rPr>
          <w:t xml:space="preserve">:  As Figure 4 in the main text, except that the </w:t>
        </w:r>
        <w:r w:rsidR="008F0581">
          <w:rPr>
            <w:rFonts w:ascii="Times New Roman" w:hAnsi="Times New Roman" w:cs="Times New Roman"/>
          </w:rPr>
          <w:t>modern climate normal</w:t>
        </w:r>
        <w:r w:rsidR="008F0581">
          <w:rPr>
            <w:rFonts w:ascii="Times New Roman" w:hAnsi="Times New Roman" w:cs="Times New Roman"/>
          </w:rPr>
          <w:t xml:space="preserve"> is</w:t>
        </w:r>
        <w:r w:rsidR="008F0581">
          <w:rPr>
            <w:rFonts w:ascii="Times New Roman" w:hAnsi="Times New Roman" w:cs="Times New Roman"/>
          </w:rPr>
          <w:t xml:space="preserve"> for 1950-1980 instead of 1990-2014</w:t>
        </w:r>
        <w:r w:rsidR="008F0581">
          <w:rPr>
            <w:rFonts w:ascii="Times New Roman" w:hAnsi="Times New Roman" w:cs="Times New Roman"/>
          </w:rPr>
          <w:t>.</w:t>
        </w:r>
      </w:ins>
    </w:p>
    <w:p w:rsidR="008F0581" w:rsidRDefault="008F0581">
      <w:pPr>
        <w:rPr>
          <w:ins w:id="80" w:author="Jack W Williams" w:date="2016-11-27T13:56:00Z"/>
          <w:rFonts w:ascii="Times New Roman" w:hAnsi="Times New Roman" w:cs="Times New Roman"/>
        </w:rPr>
      </w:pPr>
      <w:ins w:id="81" w:author="Jack W Williams" w:date="2016-11-27T13:56:00Z">
        <w:r>
          <w:rPr>
            <w:rFonts w:ascii="Times New Roman" w:hAnsi="Times New Roman" w:cs="Times New Roman"/>
          </w:rPr>
          <w:t>XX INSERT SF</w:t>
        </w:r>
      </w:ins>
      <w:ins w:id="82" w:author="Jack W Williams" w:date="2016-11-27T13:57:00Z">
        <w:r>
          <w:rPr>
            <w:rFonts w:ascii="Times New Roman" w:hAnsi="Times New Roman" w:cs="Times New Roman"/>
          </w:rPr>
          <w:t>2</w:t>
        </w:r>
      </w:ins>
      <w:ins w:id="83" w:author="Jack W Williams" w:date="2016-11-27T13:56:00Z">
        <w:r>
          <w:rPr>
            <w:rFonts w:ascii="Times New Roman" w:hAnsi="Times New Roman" w:cs="Times New Roman"/>
          </w:rPr>
          <w:t xml:space="preserve"> HERE</w:t>
        </w:r>
      </w:ins>
    </w:p>
    <w:p w:rsidR="008F0581" w:rsidRDefault="008F0581" w:rsidP="008F0581">
      <w:pPr>
        <w:rPr>
          <w:ins w:id="84" w:author="Jack W Williams" w:date="2016-11-27T13:56:00Z"/>
          <w:rFonts w:ascii="Times New Roman" w:hAnsi="Times New Roman" w:cs="Times New Roman"/>
        </w:rPr>
      </w:pPr>
      <w:ins w:id="85" w:author="Jack W Williams" w:date="2016-11-27T13:56:00Z">
        <w:r w:rsidRPr="008F0581">
          <w:rPr>
            <w:rFonts w:ascii="Times New Roman" w:hAnsi="Times New Roman" w:cs="Times New Roman"/>
            <w:b/>
            <w:rPrChange w:id="86" w:author="Jack W Williams" w:date="2016-11-27T13:58:00Z">
              <w:rPr>
                <w:rFonts w:ascii="Times New Roman" w:hAnsi="Times New Roman" w:cs="Times New Roman"/>
              </w:rPr>
            </w:rPrChange>
          </w:rPr>
          <w:t xml:space="preserve">Supplemental Figure </w:t>
        </w:r>
      </w:ins>
      <w:ins w:id="87" w:author="Jack W Williams" w:date="2016-11-27T13:57:00Z">
        <w:r w:rsidRPr="008F0581">
          <w:rPr>
            <w:rFonts w:ascii="Times New Roman" w:hAnsi="Times New Roman" w:cs="Times New Roman"/>
            <w:b/>
            <w:rPrChange w:id="88" w:author="Jack W Williams" w:date="2016-11-27T13:58:00Z">
              <w:rPr>
                <w:rFonts w:ascii="Times New Roman" w:hAnsi="Times New Roman" w:cs="Times New Roman"/>
              </w:rPr>
            </w:rPrChange>
          </w:rPr>
          <w:t>3</w:t>
        </w:r>
      </w:ins>
      <w:ins w:id="89" w:author="Jack W Williams" w:date="2016-11-27T13:56:00Z">
        <w:r>
          <w:rPr>
            <w:rFonts w:ascii="Times New Roman" w:hAnsi="Times New Roman" w:cs="Times New Roman"/>
          </w:rPr>
          <w:t xml:space="preserve">:  As Figure </w:t>
        </w:r>
        <w:r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in the main text, except that the modern climate normal is for 1950-1980 instead of 1990-2014.</w:t>
        </w:r>
      </w:ins>
    </w:p>
    <w:p w:rsidR="008F0581" w:rsidRPr="00912D2A" w:rsidRDefault="008F0581">
      <w:pPr>
        <w:rPr>
          <w:rFonts w:ascii="Times New Roman" w:hAnsi="Times New Roman" w:cs="Times New Roman"/>
        </w:rPr>
      </w:pPr>
      <w:ins w:id="90" w:author="Jack W Williams" w:date="2016-11-27T13:56:00Z">
        <w:r>
          <w:rPr>
            <w:rFonts w:ascii="Times New Roman" w:hAnsi="Times New Roman" w:cs="Times New Roman"/>
          </w:rPr>
          <w:t>XX INSERT SF</w:t>
        </w:r>
      </w:ins>
      <w:ins w:id="91" w:author="Jack W Williams" w:date="2016-11-27T13:57:00Z">
        <w:r>
          <w:rPr>
            <w:rFonts w:ascii="Times New Roman" w:hAnsi="Times New Roman" w:cs="Times New Roman"/>
          </w:rPr>
          <w:t>3</w:t>
        </w:r>
      </w:ins>
      <w:ins w:id="92" w:author="Jack W Williams" w:date="2016-11-27T13:56:00Z">
        <w:r>
          <w:rPr>
            <w:rFonts w:ascii="Times New Roman" w:hAnsi="Times New Roman" w:cs="Times New Roman"/>
          </w:rPr>
          <w:t xml:space="preserve"> HERE</w:t>
        </w:r>
      </w:ins>
    </w:p>
    <w:sectPr w:rsidR="008F0581" w:rsidRPr="00912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Jack W Williams" w:date="2016-11-27T14:14:00Z" w:initials="JWW">
    <w:p w:rsidR="001667A2" w:rsidRDefault="001667A2">
      <w:pPr>
        <w:pStyle w:val="CommentText"/>
      </w:pPr>
      <w:r>
        <w:rPr>
          <w:rStyle w:val="CommentReference"/>
        </w:rPr>
        <w:annotationRef/>
      </w:r>
      <w:proofErr w:type="gramStart"/>
      <w:r>
        <w:t>insert</w:t>
      </w:r>
      <w:proofErr w:type="gramEnd"/>
      <w:r>
        <w:t xml:space="preserve"> values…</w:t>
      </w:r>
    </w:p>
  </w:comment>
  <w:comment w:id="33" w:author="Jack W Williams" w:date="2016-11-27T14:14:00Z" w:initials="JWW">
    <w:p w:rsidR="00917E38" w:rsidRDefault="00917E38">
      <w:pPr>
        <w:pStyle w:val="CommentText"/>
      </w:pPr>
      <w:r>
        <w:rPr>
          <w:rStyle w:val="CommentReference"/>
        </w:rPr>
        <w:annotationRef/>
      </w:r>
      <w:r>
        <w:t xml:space="preserve">I will be really curious to see what these numbers look like… if they are radically different, then we may need to discuss how to present them in the main </w:t>
      </w:r>
      <w:proofErr w:type="spellStart"/>
      <w:r>
        <w:t>ms.</w:t>
      </w:r>
      <w:proofErr w:type="spellEnd"/>
    </w:p>
  </w:comment>
  <w:comment w:id="54" w:author="Jack W Williams" w:date="2016-11-27T14:14:00Z" w:initials="JWW">
    <w:p w:rsidR="00912D2A" w:rsidRDefault="00912D2A" w:rsidP="00912D2A">
      <w:pPr>
        <w:pStyle w:val="CommentText"/>
      </w:pPr>
      <w:r>
        <w:rPr>
          <w:rStyle w:val="CommentReference"/>
        </w:rPr>
        <w:annotationRef/>
      </w:r>
      <w:r>
        <w:t>I reverted symbols in table from N/A to confounding (-) because I think there’s a good case to be made that these are really confounding.  For example, we find a regional warming of 3.3C in Tmin, but almost no signal in the CL analyses for Tmin.  This to me suggests a true confounding effect.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2B6"/>
    <w:rsid w:val="001667A2"/>
    <w:rsid w:val="00181DA1"/>
    <w:rsid w:val="00596EBA"/>
    <w:rsid w:val="005F1519"/>
    <w:rsid w:val="006B42B6"/>
    <w:rsid w:val="0077549D"/>
    <w:rsid w:val="008F0581"/>
    <w:rsid w:val="00912D2A"/>
    <w:rsid w:val="00917E38"/>
    <w:rsid w:val="00C16905"/>
    <w:rsid w:val="00C30BCD"/>
    <w:rsid w:val="00E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B42B6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2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2B6"/>
  </w:style>
  <w:style w:type="character" w:customStyle="1" w:styleId="Heading1Char">
    <w:name w:val="Heading 1 Char"/>
    <w:basedOn w:val="DefaultParagraphFont"/>
    <w:link w:val="Heading1"/>
    <w:uiPriority w:val="9"/>
    <w:rsid w:val="006B4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917E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7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7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BodyText"/>
    <w:qFormat/>
    <w:rsid w:val="006B42B6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2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2B6"/>
  </w:style>
  <w:style w:type="character" w:customStyle="1" w:styleId="Heading1Char">
    <w:name w:val="Heading 1 Char"/>
    <w:basedOn w:val="DefaultParagraphFont"/>
    <w:link w:val="Heading1"/>
    <w:uiPriority w:val="9"/>
    <w:rsid w:val="006B42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917E3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17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17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Goring</dc:creator>
  <cp:lastModifiedBy>Jack W Williams</cp:lastModifiedBy>
  <cp:revision>5</cp:revision>
  <dcterms:created xsi:type="dcterms:W3CDTF">2016-11-27T15:59:00Z</dcterms:created>
  <dcterms:modified xsi:type="dcterms:W3CDTF">2016-11-28T01:25:00Z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