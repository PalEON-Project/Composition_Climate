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EBA" w:rsidRDefault="00596EBA" w:rsidP="006B42B6">
      <w:pPr>
        <w:pStyle w:val="Heading1"/>
        <w:rPr>
          <w:rFonts w:ascii="Times New Roman" w:hAnsi="Times New Roman" w:cs="Times New Roman"/>
          <w:b/>
          <w:color w:val="auto"/>
        </w:rPr>
      </w:pPr>
      <w:r>
        <w:rPr>
          <w:rFonts w:ascii="Times New Roman" w:hAnsi="Times New Roman" w:cs="Times New Roman"/>
          <w:b/>
          <w:color w:val="auto"/>
        </w:rPr>
        <w:t>Supplementary Information</w:t>
      </w:r>
    </w:p>
    <w:p w:rsidR="00B96D1D" w:rsidRDefault="00B96D1D" w:rsidP="001667A2">
      <w:pPr>
        <w:rPr>
          <w:ins w:id="0" w:author="Jack W Williams" w:date="2016-11-28T14:04:00Z"/>
          <w:b/>
        </w:rPr>
        <w:pPrChange w:id="1" w:author="Jack W Williams" w:date="2016-11-27T14:12:00Z">
          <w:pPr>
            <w:pStyle w:val="Heading1"/>
          </w:pPr>
        </w:pPrChange>
      </w:pPr>
      <w:ins w:id="2" w:author="Jack W Williams" w:date="2016-11-28T14:04:00Z">
        <w:r>
          <w:rPr>
            <w:b/>
          </w:rPr>
          <w:t>Spatial Autocorrelation</w:t>
        </w:r>
      </w:ins>
    </w:p>
    <w:p w:rsidR="00B96D1D" w:rsidRDefault="00B96D1D" w:rsidP="00B96D1D">
      <w:pPr>
        <w:pStyle w:val="FirstParagraph"/>
        <w:rPr>
          <w:ins w:id="3" w:author="Jack W Williams" w:date="2016-11-28T14:04:00Z"/>
        </w:rPr>
      </w:pPr>
      <w:ins w:id="4" w:author="Jack W Williams" w:date="2016-11-28T14:05:00Z">
        <w:r>
          <w:t>We include the effects of</w:t>
        </w:r>
      </w:ins>
      <w:commentRangeStart w:id="5"/>
      <w:ins w:id="6" w:author="Jack W Williams" w:date="2016-11-28T14:04:00Z">
        <w:r>
          <w:t xml:space="preserve"> autocorrelation in the t-tests using the </w:t>
        </w:r>
        <w:r>
          <w:rPr>
            <w:rStyle w:val="VerbatimChar"/>
          </w:rPr>
          <w:t>SpatialPack</w:t>
        </w:r>
        <w:r>
          <w:t xml:space="preserve"> function</w:t>
        </w:r>
      </w:ins>
      <w:ins w:id="7" w:author="Jack W Williams" w:date="2016-11-28T14:05:00Z">
        <w:r>
          <w:t xml:space="preserve"> </w:t>
        </w:r>
      </w:ins>
      <w:ins w:id="8" w:author="Jack W Williams" w:date="2016-11-28T14:04:00Z">
        <w:r>
          <w:rPr>
            <w:rStyle w:val="VerbatimChar"/>
          </w:rPr>
          <w:t>modified.ttest</w:t>
        </w:r>
        <w:r>
          <w:t xml:space="preserve">. Unfortunately, the </w:t>
        </w:r>
        <w:r>
          <w:rPr>
            <w:rStyle w:val="VerbatimChar"/>
          </w:rPr>
          <w:t>modified.ttest</w:t>
        </w:r>
        <w:r>
          <w:t xml:space="preserve"> only performs a pairwise t-test</w:t>
        </w:r>
      </w:ins>
      <w:ins w:id="9" w:author="Jack W Williams" w:date="2016-11-28T14:07:00Z">
        <w:r>
          <w:t>.  Pairwise t-tests are</w:t>
        </w:r>
      </w:ins>
      <w:ins w:id="10" w:author="Jack W Williams" w:date="2016-11-28T14:04:00Z">
        <w:r>
          <w:t xml:space="preserve"> inappropriate </w:t>
        </w:r>
      </w:ins>
      <w:ins w:id="11" w:author="Jack W Williams" w:date="2016-11-28T14:06:00Z">
        <w:r>
          <w:t>for these analyses</w:t>
        </w:r>
      </w:ins>
      <w:ins w:id="12" w:author="Jack W Williams" w:date="2016-11-28T14:07:00Z">
        <w:r>
          <w:t>,</w:t>
        </w:r>
      </w:ins>
      <w:ins w:id="13" w:author="Jack W Williams" w:date="2016-11-28T14:06:00Z">
        <w:r>
          <w:t xml:space="preserve"> because, </w:t>
        </w:r>
      </w:ins>
      <w:commentRangeStart w:id="14"/>
      <w:ins w:id="15" w:author="Jack W Williams" w:date="2016-11-28T14:07:00Z">
        <w:r>
          <w:t>for</w:t>
        </w:r>
      </w:ins>
      <w:ins w:id="16" w:author="Jack W Williams" w:date="2016-11-28T14:04:00Z">
        <w:r>
          <w:t xml:space="preserve"> the </w:t>
        </w:r>
        <m:oMath>
          <m:sSub>
            <m:sSubPr>
              <m:ctrlPr>
                <w:rPr>
                  <w:rFonts w:ascii="Cambria Math" w:hAnsi="Cambria Math"/>
                </w:rPr>
              </m:ctrlPr>
            </m:sSubPr>
            <m:e>
              <m:r>
                <w:rPr>
                  <w:rFonts w:ascii="Cambria Math" w:hAnsi="Cambria Math"/>
                </w:rPr>
                <m:t>V</m:t>
              </m:r>
            </m:e>
            <m:sub>
              <m:r>
                <w:rPr>
                  <w:rFonts w:ascii="Cambria Math" w:hAnsi="Cambria Math"/>
                </w:rPr>
                <m:t>H</m:t>
              </m:r>
            </m:sub>
          </m:sSub>
          <m:sSub>
            <m:sSubPr>
              <m:ctrlPr>
                <w:rPr>
                  <w:rFonts w:ascii="Cambria Math" w:hAnsi="Cambria Math"/>
                </w:rPr>
              </m:ctrlPr>
            </m:sSubPr>
            <m:e>
              <m:r>
                <w:rPr>
                  <w:rFonts w:ascii="Cambria Math" w:hAnsi="Cambria Math"/>
                </w:rPr>
                <m:t>C</m:t>
              </m:r>
            </m:e>
            <m:sub>
              <m:r>
                <w:rPr>
                  <w:rFonts w:ascii="Cambria Math" w:hAnsi="Cambria Math"/>
                </w:rPr>
                <m:t>H</m:t>
              </m:r>
            </m:sub>
          </m:sSub>
        </m:oMath>
        <w:r>
          <w:t xml:space="preserve"> - </w:t>
        </w:r>
        <m:oMath>
          <m:sSub>
            <m:sSubPr>
              <m:ctrlPr>
                <w:rPr>
                  <w:rFonts w:ascii="Cambria Math" w:hAnsi="Cambria Math"/>
                </w:rPr>
              </m:ctrlPr>
            </m:sSubPr>
            <m:e>
              <m:r>
                <w:rPr>
                  <w:rFonts w:ascii="Cambria Math" w:hAnsi="Cambria Math"/>
                </w:rPr>
                <m:t>V</m:t>
              </m:r>
            </m:e>
            <m:sub>
              <m:r>
                <w:rPr>
                  <w:rFonts w:ascii="Cambria Math" w:hAnsi="Cambria Math"/>
                </w:rPr>
                <m:t>M</m:t>
              </m:r>
            </m:sub>
          </m:sSub>
          <m:sSub>
            <m:sSubPr>
              <m:ctrlPr>
                <w:rPr>
                  <w:rFonts w:ascii="Cambria Math" w:hAnsi="Cambria Math"/>
                </w:rPr>
              </m:ctrlPr>
            </m:sSubPr>
            <m:e>
              <m:r>
                <w:rPr>
                  <w:rFonts w:ascii="Cambria Math" w:hAnsi="Cambria Math"/>
                </w:rPr>
                <m:t>C</m:t>
              </m:r>
            </m:e>
            <m:sub>
              <m:r>
                <w:rPr>
                  <w:rFonts w:ascii="Cambria Math" w:hAnsi="Cambria Math"/>
                </w:rPr>
                <m:t>H</m:t>
              </m:r>
            </m:sub>
          </m:sSub>
        </m:oMath>
        <w:r>
          <w:t xml:space="preserve"> comparison since only the overlapping points would be included</w:t>
        </w:r>
      </w:ins>
      <w:ins w:id="17" w:author="Jack W Williams" w:date="2016-11-28T14:07:00Z">
        <w:r>
          <w:t>,</w:t>
        </w:r>
      </w:ins>
      <w:ins w:id="18" w:author="Jack W Williams" w:date="2016-11-28T14:04:00Z">
        <w:r>
          <w:t xml:space="preserve"> and </w:t>
        </w:r>
      </w:ins>
      <w:ins w:id="19" w:author="Jack W Williams" w:date="2016-11-28T14:07:00Z">
        <w:r>
          <w:t>it would apparently show zero change</w:t>
        </w:r>
      </w:ins>
      <w:ins w:id="20" w:author="Jack W Williams" w:date="2016-11-28T14:04:00Z">
        <w:r>
          <w:t>.</w:t>
        </w:r>
      </w:ins>
      <w:commentRangeEnd w:id="14"/>
      <w:ins w:id="21" w:author="Jack W Williams" w:date="2016-11-28T14:07:00Z">
        <w:r w:rsidR="00C7698F">
          <w:rPr>
            <w:rStyle w:val="CommentReference"/>
            <w:lang w:val="en-CA"/>
          </w:rPr>
          <w:commentReference w:id="14"/>
        </w:r>
      </w:ins>
    </w:p>
    <w:p w:rsidR="00B96D1D" w:rsidRDefault="00C7698F" w:rsidP="00B96D1D">
      <w:pPr>
        <w:pStyle w:val="BodyText"/>
        <w:rPr>
          <w:ins w:id="22" w:author="Jack W Williams" w:date="2016-11-28T14:04:00Z"/>
        </w:rPr>
      </w:pPr>
      <w:ins w:id="23" w:author="Jack W Williams" w:date="2016-11-28T14:09:00Z">
        <w:r>
          <w:t>To overcome this challenge, we obtained from</w:t>
        </w:r>
      </w:ins>
      <w:ins w:id="24" w:author="Jack W Williams" w:date="2016-11-28T14:04:00Z">
        <w:r w:rsidR="00B96D1D">
          <w:t xml:space="preserve"> </w:t>
        </w:r>
        <w:r w:rsidR="00B96D1D">
          <w:rPr>
            <w:rStyle w:val="VerbatimChar"/>
          </w:rPr>
          <w:t>modified.ttest</w:t>
        </w:r>
        <w:r w:rsidR="00B96D1D">
          <w:t xml:space="preserve"> a modified</w:t>
        </w:r>
      </w:ins>
      <w:ins w:id="25" w:author="Jack W Williams" w:date="2016-11-28T14:10:00Z">
        <w:r>
          <w:t xml:space="preserve"> estimate of degrees of freedom (</w:t>
        </w:r>
      </w:ins>
      <m:oMath>
        <m:r>
          <w:ins w:id="26" w:author="Jack W Williams" w:date="2016-11-28T14:04:00Z">
            <w:rPr>
              <w:rFonts w:ascii="Cambria Math" w:hAnsi="Cambria Math"/>
            </w:rPr>
            <m:t>df</m:t>
          </w:ins>
        </m:r>
        <m:r>
          <w:ins w:id="27" w:author="Jack W Williams" w:date="2016-11-28T14:10:00Z">
            <w:rPr>
              <w:rFonts w:ascii="Cambria Math" w:hAnsi="Cambria Math"/>
            </w:rPr>
            <m:t>)</m:t>
          </w:ins>
        </m:r>
      </m:oMath>
      <w:ins w:id="28" w:author="Jack W Williams" w:date="2016-11-28T14:04:00Z">
        <w:r w:rsidR="00B96D1D">
          <w:t xml:space="preserve"> that </w:t>
        </w:r>
      </w:ins>
      <w:ins w:id="29" w:author="Jack W Williams" w:date="2016-11-28T14:10:00Z">
        <w:r>
          <w:t>accounts for</w:t>
        </w:r>
      </w:ins>
      <w:ins w:id="30" w:author="Jack W Williams" w:date="2016-11-28T14:04:00Z">
        <w:r w:rsidR="00B96D1D">
          <w:t xml:space="preserve"> spatial autocorrelation based on Moran's I for each of the two spatial processes. To then produce a difference of the means that is not pairwise, we obtain the corrected </w:t>
        </w:r>
        <m:oMath>
          <m:r>
            <w:rPr>
              <w:rFonts w:ascii="Cambria Math" w:hAnsi="Cambria Math"/>
            </w:rPr>
            <m:t>df</m:t>
          </m:r>
        </m:oMath>
        <w:r w:rsidR="00B96D1D">
          <w:t xml:space="preserve"> from </w:t>
        </w:r>
        <w:r w:rsidR="00B96D1D">
          <w:rPr>
            <w:rStyle w:val="VerbatimChar"/>
          </w:rPr>
          <w:t>modified.ttest</w:t>
        </w:r>
        <w:r w:rsidR="00B96D1D">
          <w:t xml:space="preserve">, and recalculate the </w:t>
        </w:r>
        <m:oMath>
          <m:r>
            <w:rPr>
              <w:rFonts w:ascii="Cambria Math" w:hAnsi="Cambria Math"/>
            </w:rPr>
            <m:t>p</m:t>
          </m:r>
        </m:oMath>
        <w:r w:rsidR="00B96D1D">
          <w:t xml:space="preserve">-value for the t-test using the t estimate from the t.test. </w:t>
        </w:r>
      </w:ins>
      <w:ins w:id="31" w:author="Jack W Williams" w:date="2016-11-28T14:10:00Z">
        <w:r>
          <w:t>The corresponding code is available in</w:t>
        </w:r>
      </w:ins>
      <w:ins w:id="32" w:author="Jack W Williams" w:date="2016-11-28T14:04:00Z">
        <w:r w:rsidR="00B96D1D">
          <w:t xml:space="preserve"> </w:t>
        </w:r>
        <w:r w:rsidR="00B96D1D">
          <w:rPr>
            <w:rStyle w:val="VerbatimChar"/>
          </w:rPr>
          <w:t>confounding_table.R</w:t>
        </w:r>
        <w:r w:rsidR="00B96D1D">
          <w:t>.</w:t>
        </w:r>
        <w:commentRangeEnd w:id="5"/>
        <w:r w:rsidR="00B96D1D">
          <w:rPr>
            <w:rStyle w:val="CommentReference"/>
          </w:rPr>
          <w:commentReference w:id="5"/>
        </w:r>
      </w:ins>
    </w:p>
    <w:p w:rsidR="00B96D1D" w:rsidRDefault="00B96D1D" w:rsidP="001667A2">
      <w:pPr>
        <w:rPr>
          <w:ins w:id="33" w:author="Jack W Williams" w:date="2016-11-28T14:04:00Z"/>
          <w:b/>
        </w:rPr>
        <w:pPrChange w:id="34" w:author="Jack W Williams" w:date="2016-11-27T14:12:00Z">
          <w:pPr>
            <w:pStyle w:val="Heading1"/>
          </w:pPr>
        </w:pPrChange>
      </w:pPr>
    </w:p>
    <w:p w:rsidR="00596EBA" w:rsidRPr="00181DA1" w:rsidRDefault="001667A2" w:rsidP="001667A2">
      <w:pPr>
        <w:rPr>
          <w:ins w:id="35" w:author="Jack W Williams" w:date="2016-11-27T14:12:00Z"/>
          <w:b/>
          <w:rPrChange w:id="36" w:author="Jack W Williams" w:date="2016-11-27T14:14:00Z">
            <w:rPr>
              <w:ins w:id="37" w:author="Jack W Williams" w:date="2016-11-27T14:12:00Z"/>
            </w:rPr>
          </w:rPrChange>
        </w:rPr>
        <w:pPrChange w:id="38" w:author="Jack W Williams" w:date="2016-11-27T14:12:00Z">
          <w:pPr>
            <w:pStyle w:val="Heading1"/>
          </w:pPr>
        </w:pPrChange>
      </w:pPr>
      <w:ins w:id="39" w:author="Jack W Williams" w:date="2016-11-27T14:11:00Z">
        <w:r w:rsidRPr="00181DA1">
          <w:rPr>
            <w:b/>
            <w:rPrChange w:id="40" w:author="Jack W Williams" w:date="2016-11-27T14:14:00Z">
              <w:rPr/>
            </w:rPrChange>
          </w:rPr>
          <w:t>Climate changes:  1895-</w:t>
        </w:r>
      </w:ins>
      <w:ins w:id="41" w:author="Jack W Williams" w:date="2016-11-27T14:13:00Z">
        <w:r w:rsidRPr="00181DA1">
          <w:rPr>
            <w:b/>
            <w:rPrChange w:id="42" w:author="Jack W Williams" w:date="2016-11-27T14:14:00Z">
              <w:rPr/>
            </w:rPrChange>
          </w:rPr>
          <w:t>1924 vs. 1950-1980</w:t>
        </w:r>
      </w:ins>
    </w:p>
    <w:p w:rsidR="001667A2" w:rsidRPr="001667A2" w:rsidRDefault="001667A2" w:rsidP="001667A2">
      <w:pPr>
        <w:rPr>
          <w:rPrChange w:id="43" w:author="Jack W Williams" w:date="2016-11-27T14:12:00Z">
            <w:rPr>
              <w:rFonts w:ascii="Times New Roman" w:hAnsi="Times New Roman" w:cs="Times New Roman"/>
              <w:b/>
              <w:color w:val="auto"/>
            </w:rPr>
          </w:rPrChange>
        </w:rPr>
        <w:pPrChange w:id="44" w:author="Jack W Williams" w:date="2016-11-27T14:12:00Z">
          <w:pPr>
            <w:pStyle w:val="Heading1"/>
          </w:pPr>
        </w:pPrChange>
      </w:pPr>
      <w:ins w:id="45" w:author="Jack W Williams" w:date="2016-11-27T14:13:00Z">
        <w:r>
          <w:t>If a 1950-1980 climate normal is used instead of 1990-2014 climate normal, the</w:t>
        </w:r>
      </w:ins>
      <w:ins w:id="46" w:author="Jack W Williams" w:date="2016-11-27T14:14:00Z">
        <w:r w:rsidR="00181DA1">
          <w:t>n between 1895</w:t>
        </w:r>
      </w:ins>
      <w:ins w:id="47" w:author="Jack W Williams" w:date="2016-11-27T14:15:00Z">
        <w:r w:rsidR="00181DA1">
          <w:t>-1924 and 1950-1980</w:t>
        </w:r>
      </w:ins>
      <w:ins w:id="48" w:author="Jack W Williams" w:date="2016-11-27T14:13:00Z">
        <w:r>
          <w:t>,</w:t>
        </w:r>
      </w:ins>
      <w:ins w:id="49" w:author="Jack W Williams" w:date="2016-11-28T17:02:00Z">
        <w:r w:rsidR="00026B64">
          <w:t xml:space="preserve"> the regional climate changes are as follows:</w:t>
        </w:r>
      </w:ins>
      <w:ins w:id="50" w:author="Jack W Williams" w:date="2016-11-27T14:13:00Z">
        <w:r>
          <w:t xml:space="preserve"> </w:t>
        </w:r>
        <m:oMath>
          <m:sSub>
            <m:sSubPr>
              <m:ctrlPr>
                <w:rPr>
                  <w:rFonts w:ascii="Cambria Math" w:hAnsi="Cambria Math"/>
                </w:rPr>
              </m:ctrlPr>
            </m:sSubPr>
            <m:e>
              <m:r>
                <w:rPr>
                  <w:rFonts w:ascii="Cambria Math" w:hAnsi="Cambria Math"/>
                </w:rPr>
                <m:t>T</m:t>
              </m:r>
            </m:e>
            <m:sub>
              <m:r>
                <w:rPr>
                  <w:rFonts w:ascii="Cambria Math" w:hAnsi="Cambria Math"/>
                </w:rPr>
                <m:t>min</m:t>
              </m:r>
            </m:sub>
          </m:sSub>
        </m:oMath>
        <w:r>
          <w:t xml:space="preserve"> increased </w:t>
        </w:r>
        <w:commentRangeStart w:id="51"/>
        <w:r>
          <w:t>XX</w:t>
        </w:r>
        <w:r>
          <w:rPr>
            <w:vertAlign w:val="superscript"/>
          </w:rPr>
          <w:t>o</w:t>
        </w:r>
        <w:r>
          <w:t xml:space="preserve">C between 1895-1924 and </w:t>
        </w:r>
      </w:ins>
      <w:ins w:id="52" w:author="Jack W Williams" w:date="2016-11-27T14:14:00Z">
        <w:r>
          <w:t>1950-1980</w:t>
        </w:r>
      </w:ins>
      <w:ins w:id="53" w:author="Jack W Williams" w:date="2016-11-27T14:13:00Z">
        <w:r>
          <w:t xml:space="preserve">,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changed by XX</w:t>
        </w:r>
        <w:r>
          <w:rPr>
            <w:vertAlign w:val="superscript"/>
          </w:rPr>
          <w:t>o</w:t>
        </w:r>
        <w:r>
          <w:t xml:space="preserve">C, while </w:t>
        </w:r>
        <m:oMath>
          <m:sSub>
            <m:sSubPr>
              <m:ctrlPr>
                <w:rPr>
                  <w:rFonts w:ascii="Cambria Math" w:hAnsi="Cambria Math"/>
                </w:rPr>
              </m:ctrlPr>
            </m:sSubPr>
            <m:e>
              <m:r>
                <w:rPr>
                  <w:rFonts w:ascii="Cambria Math" w:hAnsi="Cambria Math"/>
                </w:rPr>
                <m:t>T</m:t>
              </m:r>
            </m:e>
            <m:sub>
              <m:r>
                <w:rPr>
                  <w:rFonts w:ascii="Cambria Math" w:hAnsi="Cambria Math"/>
                </w:rPr>
                <m:t>diff</m:t>
              </m:r>
            </m:sub>
          </m:sSub>
        </m:oMath>
        <w:r>
          <w:t xml:space="preserve"> changed by </w:t>
        </w:r>
      </w:ins>
      <w:ins w:id="54" w:author="Jack W Williams" w:date="2016-11-27T14:14:00Z">
        <w:r>
          <w:t>XX</w:t>
        </w:r>
      </w:ins>
      <w:ins w:id="55" w:author="Jack W Williams" w:date="2016-11-27T14:13:00Z">
        <w:r>
          <w:rPr>
            <w:vertAlign w:val="superscript"/>
          </w:rPr>
          <w:t>o</w:t>
        </w:r>
        <w:r>
          <w:t>C</w:t>
        </w:r>
      </w:ins>
      <w:commentRangeEnd w:id="51"/>
      <w:ins w:id="56" w:author="Jack W Williams" w:date="2016-11-27T14:14:00Z">
        <w:r>
          <w:rPr>
            <w:rStyle w:val="CommentReference"/>
          </w:rPr>
          <w:commentReference w:id="51"/>
        </w:r>
      </w:ins>
    </w:p>
    <w:p w:rsidR="005F1519" w:rsidRPr="00026B64" w:rsidDel="00912D2A" w:rsidRDefault="006B42B6" w:rsidP="001667A2">
      <w:pPr>
        <w:rPr>
          <w:del w:id="57" w:author="Jack W Williams" w:date="2016-11-27T13:55:00Z"/>
          <w:b/>
          <w:rPrChange w:id="58" w:author="Jack W Williams" w:date="2016-11-28T17:03:00Z">
            <w:rPr>
              <w:del w:id="59" w:author="Jack W Williams" w:date="2016-11-27T13:55:00Z"/>
            </w:rPr>
          </w:rPrChange>
        </w:rPr>
        <w:pPrChange w:id="60" w:author="Jack W Williams" w:date="2016-11-27T14:12:00Z">
          <w:pPr>
            <w:pStyle w:val="Heading1"/>
          </w:pPr>
        </w:pPrChange>
      </w:pPr>
      <w:r w:rsidRPr="00026B64">
        <w:rPr>
          <w:b/>
          <w:rPrChange w:id="61" w:author="Jack W Williams" w:date="2016-11-28T17:03:00Z">
            <w:rPr/>
          </w:rPrChange>
        </w:rPr>
        <w:t>Supplemental Table 1</w:t>
      </w:r>
      <w:ins w:id="62" w:author="Jack W Williams" w:date="2016-11-27T13:54:00Z">
        <w:r w:rsidR="00912D2A" w:rsidRPr="00026B64">
          <w:rPr>
            <w:b/>
            <w:rPrChange w:id="63" w:author="Jack W Williams" w:date="2016-11-28T17:03:00Z">
              <w:rPr/>
            </w:rPrChange>
          </w:rPr>
          <w:t xml:space="preserve">:  </w:t>
        </w:r>
      </w:ins>
    </w:p>
    <w:p w:rsidR="006B42B6" w:rsidRDefault="00EA60AC" w:rsidP="006B42B6">
      <w:pPr>
        <w:rPr>
          <w:rFonts w:ascii="Times New Roman" w:hAnsi="Times New Roman" w:cs="Times New Roman"/>
        </w:rPr>
      </w:pPr>
      <w:r>
        <w:t>Gain and loss of the analyzed tree genera since the pre-settlement era. The first three columns are percentages relative to the total area occupied by the taxon in the pre-settlement and modern eras. Modern and Historical indicate represent range area (100s of km</w:t>
      </w:r>
      <w:r>
        <w:rPr>
          <w:vertAlign w:val="superscript"/>
        </w:rPr>
        <w:t>2</w:t>
      </w:r>
      <w:r>
        <w:t>) occupied by the tree taxon for the pre-settlement or modern era. Taxa are sorted by the percent area lost (Column 3).</w:t>
      </w:r>
      <w:r w:rsidR="00917E38">
        <w:t xml:space="preserve">  </w:t>
      </w:r>
      <w:ins w:id="64" w:author="Jack W Williams" w:date="2016-11-27T13:10:00Z">
        <w:r w:rsidR="00917E38">
          <w:t xml:space="preserve">In this analysis, </w:t>
        </w:r>
      </w:ins>
      <w:ins w:id="65" w:author="Jack W Williams" w:date="2016-11-27T13:11:00Z">
        <w:r w:rsidR="00917E38">
          <w:t xml:space="preserve">all PLS and FIA grid cells were used and a taxon was assumed </w:t>
        </w:r>
      </w:ins>
      <w:ins w:id="66" w:author="Jack W Williams" w:date="2016-11-27T13:12:00Z">
        <w:r w:rsidR="00917E38">
          <w:t>have been gained/lost for a given grid cell</w:t>
        </w:r>
      </w:ins>
      <w:ins w:id="67" w:author="Jack W Williams" w:date="2016-11-27T13:11:00Z">
        <w:r w:rsidR="00917E38">
          <w:t xml:space="preserve"> if </w:t>
        </w:r>
      </w:ins>
      <w:ins w:id="68" w:author="Jack W Williams" w:date="2016-11-27T13:12:00Z">
        <w:r w:rsidR="00917E38">
          <w:t>that</w:t>
        </w:r>
      </w:ins>
      <w:ins w:id="69" w:author="Jack W Williams" w:date="2016-11-27T13:11:00Z">
        <w:r w:rsidR="00917E38">
          <w:t xml:space="preserve"> grid cell had data in one time </w:t>
        </w:r>
      </w:ins>
      <w:ins w:id="70" w:author="Jack W Williams" w:date="2016-11-27T13:12:00Z">
        <w:r w:rsidR="00917E38">
          <w:t xml:space="preserve">period but not the other.  </w:t>
        </w:r>
      </w:ins>
    </w:p>
    <w:p w:rsidR="00EA60AC" w:rsidRPr="006B42B6" w:rsidRDefault="00EA60AC" w:rsidP="006B42B6">
      <w:pPr>
        <w:rPr>
          <w:rFonts w:ascii="Times New Roman" w:hAnsi="Times New Roman" w:cs="Times New Roman"/>
        </w:rPr>
      </w:pPr>
    </w:p>
    <w:tbl>
      <w:tblPr>
        <w:tblW w:w="5138" w:type="pct"/>
        <w:tblLook w:val="07E0" w:firstRow="1" w:lastRow="1" w:firstColumn="1" w:lastColumn="1" w:noHBand="1" w:noVBand="1"/>
      </w:tblPr>
      <w:tblGrid>
        <w:gridCol w:w="2876"/>
        <w:gridCol w:w="1043"/>
        <w:gridCol w:w="1023"/>
        <w:gridCol w:w="1632"/>
        <w:gridCol w:w="1490"/>
        <w:gridCol w:w="1776"/>
      </w:tblGrid>
      <w:tr w:rsidR="00EA60AC" w:rsidRPr="006B42B6" w:rsidTr="00EA60AC">
        <w:tc>
          <w:tcPr>
            <w:tcW w:w="0" w:type="auto"/>
            <w:vAlign w:val="bottom"/>
          </w:tcPr>
          <w:p w:rsidR="00EA60AC" w:rsidRPr="006B42B6" w:rsidRDefault="00EA60AC" w:rsidP="00A17566">
            <w:pPr>
              <w:pStyle w:val="Compact"/>
              <w:rPr>
                <w:rFonts w:ascii="Times New Roman" w:hAnsi="Times New Roman" w:cs="Times New Roman"/>
              </w:rPr>
            </w:pPr>
          </w:p>
        </w:tc>
        <w:tc>
          <w:tcPr>
            <w:tcW w:w="0" w:type="auto"/>
            <w:gridSpan w:val="3"/>
            <w:vAlign w:val="bottom"/>
          </w:tcPr>
          <w:p w:rsidR="00EA60AC" w:rsidRPr="006B42B6" w:rsidRDefault="00EA60AC" w:rsidP="00EA60AC">
            <w:pPr>
              <w:pStyle w:val="Compact"/>
              <w:jc w:val="center"/>
              <w:rPr>
                <w:rFonts w:ascii="Times New Roman" w:hAnsi="Times New Roman" w:cs="Times New Roman"/>
              </w:rPr>
            </w:pPr>
            <w:r>
              <w:rPr>
                <w:rFonts w:ascii="Times New Roman" w:hAnsi="Times New Roman" w:cs="Times New Roman"/>
              </w:rPr>
              <w:t>Percent</w:t>
            </w:r>
          </w:p>
        </w:tc>
        <w:tc>
          <w:tcPr>
            <w:tcW w:w="0" w:type="auto"/>
            <w:gridSpan w:val="2"/>
            <w:vAlign w:val="bottom"/>
          </w:tcPr>
          <w:p w:rsidR="00EA60AC" w:rsidRPr="006B42B6" w:rsidRDefault="00EA60AC" w:rsidP="00EA60AC">
            <w:pPr>
              <w:pStyle w:val="Compact"/>
              <w:jc w:val="center"/>
              <w:rPr>
                <w:rFonts w:ascii="Times New Roman" w:hAnsi="Times New Roman" w:cs="Times New Roman"/>
              </w:rPr>
            </w:pPr>
            <w:r>
              <w:rPr>
                <w:rFonts w:ascii="Times New Roman" w:hAnsi="Times New Roman" w:cs="Times New Roman"/>
              </w:rPr>
              <w:t>Area (100km</w:t>
            </w:r>
            <w:r w:rsidRPr="00EA60AC">
              <w:rPr>
                <w:rFonts w:ascii="Times New Roman" w:hAnsi="Times New Roman" w:cs="Times New Roman"/>
                <w:vertAlign w:val="superscript"/>
              </w:rPr>
              <w:t>2</w:t>
            </w:r>
            <w:r>
              <w:rPr>
                <w:rFonts w:ascii="Times New Roman" w:hAnsi="Times New Roman" w:cs="Times New Roman"/>
              </w:rPr>
              <w:t>)</w:t>
            </w:r>
          </w:p>
        </w:tc>
      </w:tr>
      <w:tr w:rsidR="006B42B6" w:rsidRPr="006B42B6" w:rsidTr="00EA60AC">
        <w:tc>
          <w:tcPr>
            <w:tcW w:w="0" w:type="auto"/>
            <w:tcBorders>
              <w:bottom w:val="single" w:sz="0" w:space="0" w:color="auto"/>
            </w:tcBorders>
            <w:vAlign w:val="bottom"/>
          </w:tcPr>
          <w:p w:rsidR="006B42B6" w:rsidRPr="006B42B6" w:rsidRDefault="006B42B6" w:rsidP="00A17566">
            <w:pPr>
              <w:pStyle w:val="Compact"/>
              <w:rPr>
                <w:rFonts w:ascii="Times New Roman" w:hAnsi="Times New Roman" w:cs="Times New Roman"/>
              </w:rPr>
            </w:pPr>
            <w:r w:rsidRPr="006B42B6">
              <w:rPr>
                <w:rFonts w:ascii="Times New Roman" w:hAnsi="Times New Roman" w:cs="Times New Roman"/>
              </w:rPr>
              <w:t> Taxon</w:t>
            </w:r>
          </w:p>
        </w:tc>
        <w:tc>
          <w:tcPr>
            <w:tcW w:w="0" w:type="auto"/>
            <w:tcBorders>
              <w:bottom w:val="single" w:sz="0" w:space="0" w:color="auto"/>
            </w:tcBorders>
            <w:vAlign w:val="bottom"/>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Gain</w:t>
            </w:r>
          </w:p>
        </w:tc>
        <w:tc>
          <w:tcPr>
            <w:tcW w:w="0" w:type="auto"/>
            <w:tcBorders>
              <w:bottom w:val="single" w:sz="0" w:space="0" w:color="auto"/>
            </w:tcBorders>
            <w:vAlign w:val="bottom"/>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Loss</w:t>
            </w:r>
          </w:p>
        </w:tc>
        <w:tc>
          <w:tcPr>
            <w:tcW w:w="0" w:type="auto"/>
            <w:tcBorders>
              <w:bottom w:val="single" w:sz="0" w:space="0" w:color="auto"/>
            </w:tcBorders>
            <w:vAlign w:val="bottom"/>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Presence</w:t>
            </w:r>
          </w:p>
        </w:tc>
        <w:tc>
          <w:tcPr>
            <w:tcW w:w="0" w:type="auto"/>
            <w:tcBorders>
              <w:bottom w:val="single" w:sz="0" w:space="0" w:color="auto"/>
            </w:tcBorders>
            <w:vAlign w:val="bottom"/>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Modern</w:t>
            </w:r>
          </w:p>
        </w:tc>
        <w:tc>
          <w:tcPr>
            <w:tcW w:w="0" w:type="auto"/>
            <w:tcBorders>
              <w:bottom w:val="single" w:sz="0" w:space="0" w:color="auto"/>
            </w:tcBorders>
            <w:vAlign w:val="bottom"/>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Historical</w:t>
            </w:r>
          </w:p>
        </w:tc>
      </w:tr>
      <w:tr w:rsidR="006B42B6" w:rsidRPr="006B42B6" w:rsidTr="00A17566">
        <w:tc>
          <w:tcPr>
            <w:tcW w:w="0" w:type="auto"/>
          </w:tcPr>
          <w:p w:rsidR="006B42B6" w:rsidRPr="006B42B6" w:rsidRDefault="006B42B6" w:rsidP="00A17566">
            <w:pPr>
              <w:pStyle w:val="Compact"/>
              <w:rPr>
                <w:rFonts w:ascii="Times New Roman" w:hAnsi="Times New Roman" w:cs="Times New Roman"/>
                <w:i/>
              </w:rPr>
            </w:pPr>
            <w:r w:rsidRPr="006B42B6">
              <w:rPr>
                <w:rFonts w:ascii="Times New Roman" w:hAnsi="Times New Roman" w:cs="Times New Roman"/>
                <w:b/>
                <w:i/>
              </w:rPr>
              <w:t>Larix</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0.4</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80.5</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19.1</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54</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275</w:t>
            </w:r>
          </w:p>
        </w:tc>
      </w:tr>
      <w:tr w:rsidR="006B42B6" w:rsidRPr="006B42B6" w:rsidTr="00A17566">
        <w:tc>
          <w:tcPr>
            <w:tcW w:w="0" w:type="auto"/>
          </w:tcPr>
          <w:p w:rsidR="006B42B6" w:rsidRPr="006B42B6" w:rsidRDefault="006B42B6" w:rsidP="00A17566">
            <w:pPr>
              <w:pStyle w:val="Compact"/>
              <w:rPr>
                <w:rFonts w:ascii="Times New Roman" w:hAnsi="Times New Roman" w:cs="Times New Roman"/>
                <w:i/>
              </w:rPr>
            </w:pPr>
            <w:r w:rsidRPr="006B42B6">
              <w:rPr>
                <w:rFonts w:ascii="Times New Roman" w:hAnsi="Times New Roman" w:cs="Times New Roman"/>
                <w:b/>
                <w:i/>
              </w:rPr>
              <w:t>Pinus</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3.9</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51.9</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44.2</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130</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259</w:t>
            </w:r>
          </w:p>
        </w:tc>
      </w:tr>
      <w:tr w:rsidR="006B42B6" w:rsidRPr="006B42B6" w:rsidTr="00A17566">
        <w:tc>
          <w:tcPr>
            <w:tcW w:w="0" w:type="auto"/>
          </w:tcPr>
          <w:p w:rsidR="006B42B6" w:rsidRPr="006B42B6" w:rsidRDefault="006B42B6" w:rsidP="00A17566">
            <w:pPr>
              <w:pStyle w:val="Compact"/>
              <w:rPr>
                <w:rFonts w:ascii="Times New Roman" w:hAnsi="Times New Roman" w:cs="Times New Roman"/>
                <w:i/>
              </w:rPr>
            </w:pPr>
            <w:r w:rsidRPr="006B42B6">
              <w:rPr>
                <w:rFonts w:ascii="Times New Roman" w:hAnsi="Times New Roman" w:cs="Times New Roman"/>
                <w:b/>
                <w:i/>
              </w:rPr>
              <w:t>Picea</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3.6</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52.3</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44.1</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102</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205</w:t>
            </w:r>
          </w:p>
        </w:tc>
      </w:tr>
      <w:tr w:rsidR="006B42B6" w:rsidRPr="006B42B6" w:rsidTr="00A17566">
        <w:tc>
          <w:tcPr>
            <w:tcW w:w="0" w:type="auto"/>
          </w:tcPr>
          <w:p w:rsidR="006B42B6" w:rsidRPr="006B42B6" w:rsidRDefault="006B42B6" w:rsidP="00A17566">
            <w:pPr>
              <w:pStyle w:val="Compact"/>
              <w:rPr>
                <w:rFonts w:ascii="Times New Roman" w:hAnsi="Times New Roman" w:cs="Times New Roman"/>
                <w:i/>
              </w:rPr>
            </w:pPr>
            <w:r w:rsidRPr="006B42B6">
              <w:rPr>
                <w:rFonts w:ascii="Times New Roman" w:hAnsi="Times New Roman" w:cs="Times New Roman"/>
                <w:b/>
                <w:i/>
              </w:rPr>
              <w:t>Abies</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4.4</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50.1</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45.5</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96</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185</w:t>
            </w:r>
          </w:p>
        </w:tc>
      </w:tr>
      <w:tr w:rsidR="006B42B6" w:rsidRPr="006B42B6" w:rsidTr="00A17566">
        <w:tc>
          <w:tcPr>
            <w:tcW w:w="0" w:type="auto"/>
          </w:tcPr>
          <w:p w:rsidR="006B42B6" w:rsidRPr="006B42B6" w:rsidRDefault="006B42B6" w:rsidP="00A17566">
            <w:pPr>
              <w:pStyle w:val="Compact"/>
              <w:rPr>
                <w:rFonts w:ascii="Times New Roman" w:hAnsi="Times New Roman" w:cs="Times New Roman"/>
                <w:i/>
              </w:rPr>
            </w:pPr>
            <w:r w:rsidRPr="006B42B6">
              <w:rPr>
                <w:rFonts w:ascii="Times New Roman" w:hAnsi="Times New Roman" w:cs="Times New Roman"/>
                <w:b/>
                <w:i/>
              </w:rPr>
              <w:t>Tsuga</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0.6</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67.4</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32</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47</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142</w:t>
            </w:r>
          </w:p>
        </w:tc>
      </w:tr>
      <w:tr w:rsidR="006B42B6" w:rsidRPr="006B42B6" w:rsidTr="00A17566">
        <w:tc>
          <w:tcPr>
            <w:tcW w:w="0" w:type="auto"/>
          </w:tcPr>
          <w:p w:rsidR="006B42B6" w:rsidRPr="006B42B6" w:rsidRDefault="006B42B6" w:rsidP="00A17566">
            <w:pPr>
              <w:pStyle w:val="Compact"/>
              <w:rPr>
                <w:rFonts w:ascii="Times New Roman" w:hAnsi="Times New Roman" w:cs="Times New Roman"/>
                <w:i/>
              </w:rPr>
            </w:pPr>
            <w:r w:rsidRPr="006B42B6">
              <w:rPr>
                <w:rFonts w:ascii="Times New Roman" w:hAnsi="Times New Roman" w:cs="Times New Roman"/>
                <w:b/>
                <w:i/>
              </w:rPr>
              <w:t>Thuja/Juniperus</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4</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52.9</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43.1</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96</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196</w:t>
            </w:r>
          </w:p>
        </w:tc>
      </w:tr>
      <w:tr w:rsidR="006B42B6" w:rsidRPr="006B42B6" w:rsidTr="00A17566">
        <w:tc>
          <w:tcPr>
            <w:tcW w:w="0" w:type="auto"/>
          </w:tcPr>
          <w:p w:rsidR="006B42B6" w:rsidRPr="006B42B6" w:rsidRDefault="006B42B6" w:rsidP="00A17566">
            <w:pPr>
              <w:pStyle w:val="Compact"/>
              <w:rPr>
                <w:rFonts w:ascii="Times New Roman" w:hAnsi="Times New Roman" w:cs="Times New Roman"/>
                <w:i/>
              </w:rPr>
            </w:pPr>
            <w:r w:rsidRPr="006B42B6">
              <w:rPr>
                <w:rFonts w:ascii="Times New Roman" w:hAnsi="Times New Roman" w:cs="Times New Roman"/>
                <w:b/>
                <w:i/>
              </w:rPr>
              <w:t>Populus</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16.5</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36.5</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47</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220</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289</w:t>
            </w:r>
          </w:p>
        </w:tc>
      </w:tr>
      <w:tr w:rsidR="006B42B6" w:rsidRPr="006B42B6" w:rsidTr="00A17566">
        <w:tc>
          <w:tcPr>
            <w:tcW w:w="0" w:type="auto"/>
          </w:tcPr>
          <w:p w:rsidR="006B42B6" w:rsidRPr="006B42B6" w:rsidRDefault="006B42B6" w:rsidP="00A17566">
            <w:pPr>
              <w:pStyle w:val="Compact"/>
              <w:rPr>
                <w:rFonts w:ascii="Times New Roman" w:hAnsi="Times New Roman" w:cs="Times New Roman"/>
                <w:i/>
              </w:rPr>
            </w:pPr>
            <w:r w:rsidRPr="006B42B6">
              <w:rPr>
                <w:rFonts w:ascii="Times New Roman" w:hAnsi="Times New Roman" w:cs="Times New Roman"/>
                <w:b/>
                <w:i/>
              </w:rPr>
              <w:t>Acer</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8</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30.7</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61.3</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209</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277</w:t>
            </w:r>
          </w:p>
        </w:tc>
      </w:tr>
      <w:tr w:rsidR="006B42B6" w:rsidRPr="006B42B6" w:rsidTr="00A17566">
        <w:tc>
          <w:tcPr>
            <w:tcW w:w="0" w:type="auto"/>
          </w:tcPr>
          <w:p w:rsidR="006B42B6" w:rsidRPr="006B42B6" w:rsidRDefault="006B42B6" w:rsidP="00A17566">
            <w:pPr>
              <w:pStyle w:val="Compact"/>
              <w:rPr>
                <w:rFonts w:ascii="Times New Roman" w:hAnsi="Times New Roman" w:cs="Times New Roman"/>
                <w:i/>
              </w:rPr>
            </w:pPr>
            <w:r w:rsidRPr="006B42B6">
              <w:rPr>
                <w:rFonts w:ascii="Times New Roman" w:hAnsi="Times New Roman" w:cs="Times New Roman"/>
                <w:b/>
                <w:i/>
              </w:rPr>
              <w:t>Betula</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3.3</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45.8</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50.8</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165</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295</w:t>
            </w:r>
          </w:p>
        </w:tc>
      </w:tr>
      <w:tr w:rsidR="006B42B6" w:rsidRPr="006B42B6" w:rsidTr="00A17566">
        <w:tc>
          <w:tcPr>
            <w:tcW w:w="0" w:type="auto"/>
          </w:tcPr>
          <w:p w:rsidR="006B42B6" w:rsidRPr="006B42B6" w:rsidRDefault="006B42B6" w:rsidP="00A17566">
            <w:pPr>
              <w:pStyle w:val="Compact"/>
              <w:rPr>
                <w:rFonts w:ascii="Times New Roman" w:hAnsi="Times New Roman" w:cs="Times New Roman"/>
                <w:i/>
              </w:rPr>
            </w:pPr>
            <w:r w:rsidRPr="006B42B6">
              <w:rPr>
                <w:rFonts w:ascii="Times New Roman" w:hAnsi="Times New Roman" w:cs="Times New Roman"/>
                <w:b/>
                <w:i/>
              </w:rPr>
              <w:lastRenderedPageBreak/>
              <w:t>Fagus</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0.8</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73.2</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26</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22</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82</w:t>
            </w:r>
          </w:p>
        </w:tc>
      </w:tr>
      <w:tr w:rsidR="006B42B6" w:rsidRPr="006B42B6" w:rsidTr="00A17566">
        <w:tc>
          <w:tcPr>
            <w:tcW w:w="0" w:type="auto"/>
          </w:tcPr>
          <w:p w:rsidR="006B42B6" w:rsidRPr="006B42B6" w:rsidRDefault="006B42B6" w:rsidP="00A17566">
            <w:pPr>
              <w:pStyle w:val="Compact"/>
              <w:rPr>
                <w:rFonts w:ascii="Times New Roman" w:hAnsi="Times New Roman" w:cs="Times New Roman"/>
                <w:i/>
              </w:rPr>
            </w:pPr>
            <w:r w:rsidRPr="006B42B6">
              <w:rPr>
                <w:rFonts w:ascii="Times New Roman" w:hAnsi="Times New Roman" w:cs="Times New Roman"/>
                <w:b/>
                <w:i/>
              </w:rPr>
              <w:t>Ostrya/Carpinus</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3.7</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90.5</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5.8</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13</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136</w:t>
            </w:r>
          </w:p>
        </w:tc>
      </w:tr>
      <w:tr w:rsidR="006B42B6" w:rsidRPr="006B42B6" w:rsidTr="00A17566">
        <w:tc>
          <w:tcPr>
            <w:tcW w:w="0" w:type="auto"/>
          </w:tcPr>
          <w:p w:rsidR="006B42B6" w:rsidRPr="006B42B6" w:rsidRDefault="006B42B6" w:rsidP="00A17566">
            <w:pPr>
              <w:pStyle w:val="Compact"/>
              <w:rPr>
                <w:rFonts w:ascii="Times New Roman" w:hAnsi="Times New Roman" w:cs="Times New Roman"/>
                <w:i/>
              </w:rPr>
            </w:pPr>
            <w:r w:rsidRPr="006B42B6">
              <w:rPr>
                <w:rFonts w:ascii="Times New Roman" w:hAnsi="Times New Roman" w:cs="Times New Roman"/>
                <w:b/>
                <w:i/>
              </w:rPr>
              <w:t>Tilia</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11.5</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55.1</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33.5</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101</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198</w:t>
            </w:r>
          </w:p>
        </w:tc>
      </w:tr>
      <w:tr w:rsidR="006B42B6" w:rsidRPr="006B42B6" w:rsidTr="00A17566">
        <w:tc>
          <w:tcPr>
            <w:tcW w:w="0" w:type="auto"/>
          </w:tcPr>
          <w:p w:rsidR="006B42B6" w:rsidRPr="006B42B6" w:rsidRDefault="006B42B6" w:rsidP="00A17566">
            <w:pPr>
              <w:pStyle w:val="Compact"/>
              <w:rPr>
                <w:rFonts w:ascii="Times New Roman" w:hAnsi="Times New Roman" w:cs="Times New Roman"/>
                <w:i/>
              </w:rPr>
            </w:pPr>
            <w:r w:rsidRPr="006B42B6">
              <w:rPr>
                <w:rFonts w:ascii="Times New Roman" w:hAnsi="Times New Roman" w:cs="Times New Roman"/>
                <w:b/>
                <w:i/>
              </w:rPr>
              <w:t>Fraxinus</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12.7</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48.9</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38.4</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143</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245</w:t>
            </w:r>
          </w:p>
        </w:tc>
      </w:tr>
      <w:tr w:rsidR="006B42B6" w:rsidRPr="006B42B6" w:rsidTr="00A17566">
        <w:tc>
          <w:tcPr>
            <w:tcW w:w="0" w:type="auto"/>
          </w:tcPr>
          <w:p w:rsidR="006B42B6" w:rsidRPr="006B42B6" w:rsidRDefault="006B42B6" w:rsidP="00A17566">
            <w:pPr>
              <w:pStyle w:val="Compact"/>
              <w:rPr>
                <w:rFonts w:ascii="Times New Roman" w:hAnsi="Times New Roman" w:cs="Times New Roman"/>
                <w:i/>
              </w:rPr>
            </w:pPr>
            <w:r w:rsidRPr="006B42B6">
              <w:rPr>
                <w:rFonts w:ascii="Times New Roman" w:hAnsi="Times New Roman" w:cs="Times New Roman"/>
                <w:b/>
                <w:i/>
              </w:rPr>
              <w:t>Ulmus</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6.9</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73.1</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20</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68</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234</w:t>
            </w:r>
          </w:p>
        </w:tc>
      </w:tr>
      <w:tr w:rsidR="006B42B6" w:rsidRPr="006B42B6" w:rsidTr="00A17566">
        <w:tc>
          <w:tcPr>
            <w:tcW w:w="0" w:type="auto"/>
          </w:tcPr>
          <w:p w:rsidR="006B42B6" w:rsidRPr="006B42B6" w:rsidRDefault="006B42B6" w:rsidP="00A17566">
            <w:pPr>
              <w:pStyle w:val="Compact"/>
              <w:rPr>
                <w:rFonts w:ascii="Times New Roman" w:hAnsi="Times New Roman" w:cs="Times New Roman"/>
                <w:i/>
              </w:rPr>
            </w:pPr>
            <w:r w:rsidRPr="006B42B6">
              <w:rPr>
                <w:rFonts w:ascii="Times New Roman" w:hAnsi="Times New Roman" w:cs="Times New Roman"/>
                <w:b/>
                <w:i/>
              </w:rPr>
              <w:t>Quercus</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9</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46</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44.9</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159</w:t>
            </w:r>
          </w:p>
        </w:tc>
        <w:tc>
          <w:tcPr>
            <w:tcW w:w="0" w:type="auto"/>
          </w:tcPr>
          <w:p w:rsidR="006B42B6" w:rsidRPr="006B42B6" w:rsidRDefault="006B42B6" w:rsidP="00EA60AC">
            <w:pPr>
              <w:pStyle w:val="Compact"/>
              <w:jc w:val="center"/>
              <w:rPr>
                <w:rFonts w:ascii="Times New Roman" w:hAnsi="Times New Roman" w:cs="Times New Roman"/>
              </w:rPr>
            </w:pPr>
            <w:r w:rsidRPr="006B42B6">
              <w:rPr>
                <w:rFonts w:ascii="Times New Roman" w:hAnsi="Times New Roman" w:cs="Times New Roman"/>
              </w:rPr>
              <w:t>268</w:t>
            </w:r>
          </w:p>
        </w:tc>
      </w:tr>
    </w:tbl>
    <w:p w:rsidR="006B42B6" w:rsidRDefault="006B42B6">
      <w:pPr>
        <w:rPr>
          <w:ins w:id="71" w:author="Jack W Williams" w:date="2016-11-27T13:11:00Z"/>
          <w:rFonts w:ascii="Times New Roman" w:hAnsi="Times New Roman" w:cs="Times New Roman"/>
        </w:rPr>
      </w:pPr>
    </w:p>
    <w:p w:rsidR="00917E38" w:rsidRDefault="00917E38" w:rsidP="00917E38">
      <w:pPr>
        <w:rPr>
          <w:ins w:id="72" w:author="Jack W Williams" w:date="2016-11-27T13:11:00Z"/>
          <w:rFonts w:ascii="Times New Roman" w:hAnsi="Times New Roman" w:cs="Times New Roman"/>
        </w:rPr>
      </w:pPr>
      <w:commentRangeStart w:id="73"/>
      <w:ins w:id="74" w:author="Jack W Williams" w:date="2016-11-27T13:11:00Z">
        <w:r w:rsidRPr="00912D2A">
          <w:rPr>
            <w:b/>
            <w:rPrChange w:id="75" w:author="Jack W Williams" w:date="2016-11-27T13:55:00Z">
              <w:rPr/>
            </w:rPrChange>
          </w:rPr>
          <w:t xml:space="preserve">Supplemental Table </w:t>
        </w:r>
        <w:r w:rsidRPr="00912D2A">
          <w:rPr>
            <w:b/>
            <w:rPrChange w:id="76" w:author="Jack W Williams" w:date="2016-11-27T13:55:00Z">
              <w:rPr/>
            </w:rPrChange>
          </w:rPr>
          <w:t>2</w:t>
        </w:r>
      </w:ins>
      <w:ins w:id="77" w:author="Jack W Williams" w:date="2016-11-27T13:55:00Z">
        <w:r w:rsidR="00912D2A" w:rsidRPr="00912D2A">
          <w:rPr>
            <w:b/>
            <w:rPrChange w:id="78" w:author="Jack W Williams" w:date="2016-11-27T13:55:00Z">
              <w:rPr/>
            </w:rPrChange>
          </w:rPr>
          <w:t>:</w:t>
        </w:r>
        <w:r w:rsidR="00912D2A">
          <w:t xml:space="preserve">  </w:t>
        </w:r>
      </w:ins>
      <w:ins w:id="79" w:author="Jack W Williams" w:date="2016-11-27T13:11:00Z">
        <w:r>
          <w:t xml:space="preserve">As Supplemental Table 1, </w:t>
        </w:r>
      </w:ins>
      <w:ins w:id="80" w:author="Jack W Williams" w:date="2016-11-27T13:12:00Z">
        <w:r>
          <w:t>except that in this analysis, all estimates are restricted to the subset of gridcells that had observations in both the PLS and FIA datasets.</w:t>
        </w:r>
      </w:ins>
      <w:commentRangeEnd w:id="73"/>
      <w:ins w:id="81" w:author="Jack W Williams" w:date="2016-11-27T13:13:00Z">
        <w:r>
          <w:rPr>
            <w:rStyle w:val="CommentReference"/>
          </w:rPr>
          <w:commentReference w:id="73"/>
        </w:r>
      </w:ins>
      <w:ins w:id="82" w:author="Jack W Williams" w:date="2016-11-27T13:58:00Z">
        <w:r w:rsidR="008F0581">
          <w:t xml:space="preserve">  See also Supplemental Figure 1.</w:t>
        </w:r>
      </w:ins>
    </w:p>
    <w:p w:rsidR="00917E38" w:rsidRDefault="00912D2A">
      <w:pPr>
        <w:rPr>
          <w:ins w:id="83" w:author="Jack W Williams" w:date="2016-11-27T13:53:00Z"/>
          <w:rFonts w:ascii="Times New Roman" w:hAnsi="Times New Roman" w:cs="Times New Roman"/>
        </w:rPr>
      </w:pPr>
      <w:commentRangeStart w:id="84"/>
      <w:ins w:id="85" w:author="Jack W Williams" w:date="2016-11-27T13:55:00Z">
        <w:r>
          <w:rPr>
            <w:rFonts w:ascii="Times New Roman" w:hAnsi="Times New Roman" w:cs="Times New Roman"/>
          </w:rPr>
          <w:t>XX INSERT ST2 HERE</w:t>
        </w:r>
      </w:ins>
      <w:commentRangeEnd w:id="84"/>
      <w:ins w:id="86" w:author="Jack W Williams" w:date="2016-11-28T17:04:00Z">
        <w:r w:rsidR="00026B64">
          <w:rPr>
            <w:rStyle w:val="CommentReference"/>
          </w:rPr>
          <w:commentReference w:id="84"/>
        </w:r>
      </w:ins>
    </w:p>
    <w:p w:rsidR="00CB4A33" w:rsidRDefault="00CB4A33" w:rsidP="00CB4A33">
      <w:pPr>
        <w:rPr>
          <w:ins w:id="87" w:author="Jack W Williams" w:date="2016-11-28T17:04:00Z"/>
          <w:rFonts w:ascii="Times New Roman" w:hAnsi="Times New Roman" w:cs="Times New Roman"/>
        </w:rPr>
      </w:pPr>
      <w:ins w:id="88" w:author="Jack W Williams" w:date="2016-11-28T13:43:00Z">
        <w:r w:rsidRPr="00664AEA">
          <w:rPr>
            <w:rFonts w:ascii="Times New Roman" w:hAnsi="Times New Roman" w:cs="Times New Roman"/>
            <w:b/>
          </w:rPr>
          <w:t xml:space="preserve">Supplemental Table </w:t>
        </w:r>
        <w:r>
          <w:rPr>
            <w:rFonts w:ascii="Times New Roman" w:hAnsi="Times New Roman" w:cs="Times New Roman"/>
            <w:b/>
          </w:rPr>
          <w:t>3</w:t>
        </w:r>
        <w:r>
          <w:rPr>
            <w:rFonts w:ascii="Times New Roman" w:hAnsi="Times New Roman" w:cs="Times New Roman"/>
          </w:rPr>
          <w:t xml:space="preserve">:  As Table 1 in the main text, </w:t>
        </w:r>
        <w:r w:rsidRPr="00912D2A">
          <w:rPr>
            <w:rFonts w:ascii="Times New Roman" w:hAnsi="Times New Roman" w:cs="Times New Roman"/>
          </w:rPr>
          <w:t>except that the compounding</w:t>
        </w:r>
        <w:r w:rsidRPr="00664AEA">
          <w:rPr>
            <w:rFonts w:ascii="Times New Roman" w:hAnsi="Times New Roman" w:cs="Times New Roman"/>
          </w:rPr>
          <w:t xml:space="preserve"> (</w:t>
        </w:r>
        <m:oMath>
          <m:r>
            <w:rPr>
              <w:rFonts w:ascii="Cambria Math" w:hAnsi="Cambria Math" w:cs="Times New Roman"/>
            </w:rPr>
            <m:t>□</m:t>
          </m:r>
        </m:oMath>
        <w:r w:rsidRPr="00664AEA">
          <w:rPr>
            <w:rFonts w:ascii="Times New Roman" w:hAnsi="Times New Roman" w:cs="Times New Roman"/>
          </w:rPr>
          <w:t>), confounding (-), and counteracting (</w:t>
        </w:r>
        <m:oMath>
          <m:r>
            <w:rPr>
              <w:rFonts w:ascii="Cambria Math" w:hAnsi="Cambria Math" w:cs="Times New Roman"/>
            </w:rPr>
            <m:t>○</m:t>
          </m:r>
        </m:oMath>
        <w:r w:rsidRPr="00664AEA">
          <w:rPr>
            <w:rFonts w:ascii="Times New Roman" w:hAnsi="Times New Roman" w:cs="Times New Roman"/>
          </w:rPr>
          <w:t>) assessments are based on</w:t>
        </w:r>
        <w:r w:rsidRPr="00912D2A">
          <w:rPr>
            <w:rFonts w:ascii="Times New Roman" w:hAnsi="Times New Roman" w:cs="Times New Roman"/>
          </w:rPr>
          <w:t xml:space="preserve"> </w:t>
        </w:r>
        <w:r>
          <w:rPr>
            <w:rFonts w:ascii="Times New Roman" w:hAnsi="Times New Roman" w:cs="Times New Roman"/>
          </w:rPr>
          <w:t>a historical climate normal that has been adjusted to account for 19</w:t>
        </w:r>
        <w:r w:rsidRPr="00664AEA">
          <w:rPr>
            <w:rFonts w:ascii="Times New Roman" w:hAnsi="Times New Roman" w:cs="Times New Roman"/>
            <w:vertAlign w:val="superscript"/>
          </w:rPr>
          <w:t>th</w:t>
        </w:r>
        <w:r>
          <w:rPr>
            <w:rFonts w:ascii="Times New Roman" w:hAnsi="Times New Roman" w:cs="Times New Roman"/>
          </w:rPr>
          <w:t xml:space="preserve">-century temperature trends reported at early meteorological time series from US military forts </w:t>
        </w:r>
        <w:r>
          <w:t>(Burnette et al. 2010, Baker et al. 1985)</w:t>
        </w:r>
        <w:r>
          <w:rPr>
            <w:rFonts w:ascii="Times New Roman" w:hAnsi="Times New Roman" w:cs="Times New Roman"/>
          </w:rPr>
          <w:t>.  See Supplemental Figure 2 for more information.</w:t>
        </w:r>
      </w:ins>
    </w:p>
    <w:p w:rsidR="00026B64" w:rsidRDefault="00026B64" w:rsidP="00CB4A33">
      <w:pPr>
        <w:rPr>
          <w:ins w:id="89" w:author="Jack W Williams" w:date="2016-11-28T13:43:00Z"/>
          <w:rFonts w:ascii="Times New Roman" w:hAnsi="Times New Roman" w:cs="Times New Roman"/>
        </w:rPr>
      </w:pPr>
      <w:commentRangeStart w:id="90"/>
      <w:ins w:id="91" w:author="Jack W Williams" w:date="2016-11-28T17:04:00Z">
        <w:r>
          <w:rPr>
            <w:rFonts w:ascii="Times New Roman" w:hAnsi="Times New Roman" w:cs="Times New Roman"/>
          </w:rPr>
          <w:t>XX INSERT ST</w:t>
        </w:r>
        <w:r>
          <w:rPr>
            <w:rFonts w:ascii="Times New Roman" w:hAnsi="Times New Roman" w:cs="Times New Roman"/>
          </w:rPr>
          <w:t>3</w:t>
        </w:r>
        <w:r>
          <w:rPr>
            <w:rFonts w:ascii="Times New Roman" w:hAnsi="Times New Roman" w:cs="Times New Roman"/>
          </w:rPr>
          <w:t xml:space="preserve"> HERE</w:t>
        </w:r>
        <w:commentRangeEnd w:id="90"/>
        <w:r>
          <w:rPr>
            <w:rStyle w:val="CommentReference"/>
          </w:rPr>
          <w:commentReference w:id="90"/>
        </w:r>
      </w:ins>
    </w:p>
    <w:p w:rsidR="00912D2A" w:rsidRDefault="00912D2A">
      <w:pPr>
        <w:rPr>
          <w:ins w:id="92" w:author="Jack W Williams" w:date="2016-11-27T13:55:00Z"/>
          <w:rFonts w:ascii="Times New Roman" w:hAnsi="Times New Roman" w:cs="Times New Roman"/>
        </w:rPr>
      </w:pPr>
      <w:ins w:id="93" w:author="Jack W Williams" w:date="2016-11-27T13:53:00Z">
        <w:r w:rsidRPr="00912D2A">
          <w:rPr>
            <w:rFonts w:ascii="Times New Roman" w:hAnsi="Times New Roman" w:cs="Times New Roman"/>
            <w:b/>
            <w:rPrChange w:id="94" w:author="Jack W Williams" w:date="2016-11-27T13:54:00Z">
              <w:rPr>
                <w:rFonts w:ascii="Times New Roman" w:hAnsi="Times New Roman" w:cs="Times New Roman"/>
              </w:rPr>
            </w:rPrChange>
          </w:rPr>
          <w:t xml:space="preserve">Supplemental Table </w:t>
        </w:r>
      </w:ins>
      <w:ins w:id="95" w:author="Jack W Williams" w:date="2016-11-28T13:43:00Z">
        <w:r w:rsidR="00CB4A33">
          <w:rPr>
            <w:rFonts w:ascii="Times New Roman" w:hAnsi="Times New Roman" w:cs="Times New Roman"/>
            <w:b/>
          </w:rPr>
          <w:t>4</w:t>
        </w:r>
      </w:ins>
      <w:ins w:id="96" w:author="Jack W Williams" w:date="2016-11-27T13:55:00Z">
        <w:r>
          <w:rPr>
            <w:rFonts w:ascii="Times New Roman" w:hAnsi="Times New Roman" w:cs="Times New Roman"/>
            <w:b/>
          </w:rPr>
          <w:t xml:space="preserve">: </w:t>
        </w:r>
      </w:ins>
      <w:ins w:id="97" w:author="Jack W Williams" w:date="2016-11-27T13:53:00Z">
        <w:r>
          <w:rPr>
            <w:rFonts w:ascii="Times New Roman" w:hAnsi="Times New Roman" w:cs="Times New Roman"/>
          </w:rPr>
          <w:t xml:space="preserve">As </w:t>
        </w:r>
        <w:r w:rsidRPr="00912D2A">
          <w:rPr>
            <w:rFonts w:ascii="Times New Roman" w:hAnsi="Times New Roman" w:cs="Times New Roman"/>
          </w:rPr>
          <w:t xml:space="preserve">Table 1 in the main text, except that </w:t>
        </w:r>
      </w:ins>
      <w:ins w:id="98" w:author="Jack W Williams" w:date="2016-11-27T13:54:00Z">
        <w:r w:rsidRPr="00912D2A">
          <w:rPr>
            <w:rFonts w:ascii="Times New Roman" w:hAnsi="Times New Roman" w:cs="Times New Roman"/>
          </w:rPr>
          <w:t xml:space="preserve">the </w:t>
        </w:r>
      </w:ins>
      <w:ins w:id="99" w:author="Jack W Williams" w:date="2016-11-27T13:53:00Z">
        <w:r w:rsidRPr="00912D2A">
          <w:rPr>
            <w:rFonts w:ascii="Times New Roman" w:hAnsi="Times New Roman" w:cs="Times New Roman"/>
          </w:rPr>
          <w:t>compounding</w:t>
        </w:r>
        <w:r w:rsidRPr="00912D2A">
          <w:rPr>
            <w:rFonts w:ascii="Times New Roman" w:hAnsi="Times New Roman" w:cs="Times New Roman"/>
            <w:rPrChange w:id="100" w:author="Jack W Williams" w:date="2016-11-27T13:54:00Z">
              <w:rPr/>
            </w:rPrChange>
          </w:rPr>
          <w:t xml:space="preserve"> (</w:t>
        </w:r>
        <m:oMath>
          <m:r>
            <w:rPr>
              <w:rFonts w:ascii="Cambria Math" w:hAnsi="Cambria Math" w:cs="Times New Roman"/>
            </w:rPr>
            <m:t>□</m:t>
          </m:r>
        </m:oMath>
        <w:r w:rsidRPr="00912D2A">
          <w:rPr>
            <w:rFonts w:ascii="Times New Roman" w:hAnsi="Times New Roman" w:cs="Times New Roman"/>
            <w:rPrChange w:id="101" w:author="Jack W Williams" w:date="2016-11-27T13:54:00Z">
              <w:rPr/>
            </w:rPrChange>
          </w:rPr>
          <w:t>), confounding (-), and counteracting (</w:t>
        </w:r>
        <m:oMath>
          <m:r>
            <w:rPr>
              <w:rFonts w:ascii="Cambria Math" w:hAnsi="Cambria Math" w:cs="Times New Roman"/>
            </w:rPr>
            <m:t>○</m:t>
          </m:r>
        </m:oMath>
        <w:r w:rsidRPr="00912D2A">
          <w:rPr>
            <w:rFonts w:ascii="Times New Roman" w:hAnsi="Times New Roman" w:cs="Times New Roman"/>
            <w:rPrChange w:id="102" w:author="Jack W Williams" w:date="2016-11-27T13:54:00Z">
              <w:rPr/>
            </w:rPrChange>
          </w:rPr>
          <w:t xml:space="preserve">) </w:t>
        </w:r>
      </w:ins>
      <w:ins w:id="103" w:author="Jack W Williams" w:date="2016-11-27T13:54:00Z">
        <w:r w:rsidRPr="00912D2A">
          <w:rPr>
            <w:rFonts w:ascii="Times New Roman" w:hAnsi="Times New Roman" w:cs="Times New Roman"/>
            <w:rPrChange w:id="104" w:author="Jack W Williams" w:date="2016-11-27T13:54:00Z">
              <w:rPr/>
            </w:rPrChange>
          </w:rPr>
          <w:t>assessments are based on</w:t>
        </w:r>
      </w:ins>
      <w:ins w:id="105" w:author="Jack W Williams" w:date="2016-11-27T13:53:00Z">
        <w:r w:rsidRPr="00912D2A">
          <w:rPr>
            <w:rFonts w:ascii="Times New Roman" w:hAnsi="Times New Roman" w:cs="Times New Roman"/>
          </w:rPr>
          <w:t xml:space="preserve"> </w:t>
        </w:r>
      </w:ins>
      <w:ins w:id="106" w:author="Jack W Williams" w:date="2016-11-27T13:55:00Z">
        <w:r w:rsidR="008F0581">
          <w:rPr>
            <w:rFonts w:ascii="Times New Roman" w:hAnsi="Times New Roman" w:cs="Times New Roman"/>
          </w:rPr>
          <w:t xml:space="preserve">a </w:t>
        </w:r>
      </w:ins>
      <w:ins w:id="107" w:author="Jack W Williams" w:date="2016-11-27T13:54:00Z">
        <w:r>
          <w:rPr>
            <w:rFonts w:ascii="Times New Roman" w:hAnsi="Times New Roman" w:cs="Times New Roman"/>
          </w:rPr>
          <w:t>modern climate normal for 1950-1980 instead of 1990-2014.</w:t>
        </w:r>
      </w:ins>
      <w:ins w:id="108" w:author="Jack W Williams" w:date="2016-11-27T13:58:00Z">
        <w:r w:rsidR="008F0581">
          <w:rPr>
            <w:rFonts w:ascii="Times New Roman" w:hAnsi="Times New Roman" w:cs="Times New Roman"/>
          </w:rPr>
          <w:t xml:space="preserve">  Se</w:t>
        </w:r>
        <w:r w:rsidR="00CB4A33">
          <w:rPr>
            <w:rFonts w:ascii="Times New Roman" w:hAnsi="Times New Roman" w:cs="Times New Roman"/>
          </w:rPr>
          <w:t xml:space="preserve">e also Supplemental Figures </w:t>
        </w:r>
      </w:ins>
      <w:ins w:id="109" w:author="Jack W Williams" w:date="2016-11-28T13:44:00Z">
        <w:r w:rsidR="00CB4A33">
          <w:rPr>
            <w:rFonts w:ascii="Times New Roman" w:hAnsi="Times New Roman" w:cs="Times New Roman"/>
          </w:rPr>
          <w:t>3, 4</w:t>
        </w:r>
      </w:ins>
      <w:ins w:id="110" w:author="Jack W Williams" w:date="2016-11-27T13:58:00Z">
        <w:r w:rsidR="008F0581">
          <w:rPr>
            <w:rFonts w:ascii="Times New Roman" w:hAnsi="Times New Roman" w:cs="Times New Roman"/>
          </w:rPr>
          <w:t>.</w:t>
        </w:r>
      </w:ins>
    </w:p>
    <w:p w:rsidR="00912D2A" w:rsidRDefault="00912D2A" w:rsidP="00912D2A">
      <w:pPr>
        <w:rPr>
          <w:ins w:id="111" w:author="Jack W Williams" w:date="2016-11-28T13:38:00Z"/>
          <w:rFonts w:ascii="Times New Roman" w:hAnsi="Times New Roman" w:cs="Times New Roman"/>
        </w:rPr>
      </w:pPr>
      <w:commentRangeStart w:id="112"/>
      <w:ins w:id="113" w:author="Jack W Williams" w:date="2016-11-27T13:55:00Z">
        <w:r>
          <w:rPr>
            <w:rFonts w:ascii="Times New Roman" w:hAnsi="Times New Roman" w:cs="Times New Roman"/>
          </w:rPr>
          <w:t>XX INSERT ST</w:t>
        </w:r>
        <w:r>
          <w:rPr>
            <w:rFonts w:ascii="Times New Roman" w:hAnsi="Times New Roman" w:cs="Times New Roman"/>
          </w:rPr>
          <w:t>3</w:t>
        </w:r>
        <w:r>
          <w:rPr>
            <w:rFonts w:ascii="Times New Roman" w:hAnsi="Times New Roman" w:cs="Times New Roman"/>
          </w:rPr>
          <w:t xml:space="preserve"> HERE</w:t>
        </w:r>
      </w:ins>
      <w:commentRangeEnd w:id="112"/>
      <w:ins w:id="114" w:author="Jack W Williams" w:date="2016-11-28T17:04:00Z">
        <w:r w:rsidR="00026B64">
          <w:rPr>
            <w:rStyle w:val="CommentReference"/>
          </w:rPr>
          <w:commentReference w:id="112"/>
        </w:r>
      </w:ins>
    </w:p>
    <w:p w:rsidR="00CB4A33" w:rsidRDefault="00CB4A33" w:rsidP="00CB4A33">
      <w:pPr>
        <w:tabs>
          <w:tab w:val="left" w:pos="3030"/>
        </w:tabs>
        <w:rPr>
          <w:ins w:id="115" w:author="Jack W Williams" w:date="2016-11-27T13:55:00Z"/>
          <w:rFonts w:ascii="Times New Roman" w:hAnsi="Times New Roman" w:cs="Times New Roman"/>
        </w:rPr>
        <w:pPrChange w:id="116" w:author="Jack W Williams" w:date="2016-11-28T13:42:00Z">
          <w:pPr/>
        </w:pPrChange>
      </w:pPr>
      <w:ins w:id="117" w:author="Jack W Williams" w:date="2016-11-28T13:42:00Z">
        <w:r>
          <w:rPr>
            <w:rFonts w:ascii="Times New Roman" w:hAnsi="Times New Roman" w:cs="Times New Roman"/>
          </w:rPr>
          <w:tab/>
        </w:r>
      </w:ins>
    </w:p>
    <w:p w:rsidR="00912D2A" w:rsidRPr="00912D2A" w:rsidRDefault="00912D2A">
      <w:pPr>
        <w:rPr>
          <w:ins w:id="118" w:author="Jack W Williams" w:date="2016-11-27T13:11:00Z"/>
          <w:rFonts w:ascii="Times New Roman" w:hAnsi="Times New Roman" w:cs="Times New Roman"/>
        </w:rPr>
      </w:pPr>
    </w:p>
    <w:p w:rsidR="00CB4A33" w:rsidRDefault="00CB4A33">
      <w:pPr>
        <w:rPr>
          <w:ins w:id="119" w:author="Jack W Williams" w:date="2016-11-28T13:41:00Z"/>
          <w:rFonts w:ascii="Times New Roman" w:hAnsi="Times New Roman" w:cs="Times New Roman"/>
          <w:b/>
        </w:rPr>
      </w:pPr>
      <w:ins w:id="120" w:author="Jack W Williams" w:date="2016-11-28T13:41:00Z">
        <w:r>
          <w:rPr>
            <w:rFonts w:ascii="Times New Roman" w:hAnsi="Times New Roman" w:cs="Times New Roman"/>
            <w:b/>
          </w:rPr>
          <w:br w:type="page"/>
        </w:r>
      </w:ins>
    </w:p>
    <w:p w:rsidR="008F0581" w:rsidRDefault="008F0581">
      <w:pPr>
        <w:rPr>
          <w:ins w:id="121" w:author="Jack W Williams" w:date="2016-11-27T13:58:00Z"/>
        </w:rPr>
      </w:pPr>
      <w:ins w:id="122" w:author="Jack W Williams" w:date="2016-11-27T13:57:00Z">
        <w:r w:rsidRPr="008F0581">
          <w:rPr>
            <w:rFonts w:ascii="Times New Roman" w:hAnsi="Times New Roman" w:cs="Times New Roman"/>
            <w:b/>
            <w:rPrChange w:id="123" w:author="Jack W Williams" w:date="2016-11-27T13:58:00Z">
              <w:rPr>
                <w:rFonts w:ascii="Times New Roman" w:hAnsi="Times New Roman" w:cs="Times New Roman"/>
              </w:rPr>
            </w:rPrChange>
          </w:rPr>
          <w:lastRenderedPageBreak/>
          <w:t>Supplemental Figure 1</w:t>
        </w:r>
        <w:r>
          <w:rPr>
            <w:rFonts w:ascii="Times New Roman" w:hAnsi="Times New Roman" w:cs="Times New Roman"/>
          </w:rPr>
          <w:t xml:space="preserve">:  As Figure 3 in the main text, except that all estimates of gains, losses, and presences are restricted to the subset of gridcells </w:t>
        </w:r>
      </w:ins>
      <w:ins w:id="124" w:author="Jack W Williams" w:date="2016-11-27T13:58:00Z">
        <w:r>
          <w:t>that had observations in both the PLS and FIA datasets</w:t>
        </w:r>
        <w:r>
          <w:t>.  See also Supplemental Table 2.</w:t>
        </w:r>
      </w:ins>
    </w:p>
    <w:p w:rsidR="008F0581" w:rsidRDefault="008F0581">
      <w:pPr>
        <w:rPr>
          <w:ins w:id="125" w:author="Jack W Williams" w:date="2016-11-28T13:41:00Z"/>
        </w:rPr>
      </w:pPr>
      <w:commentRangeStart w:id="126"/>
      <w:ins w:id="127" w:author="Jack W Williams" w:date="2016-11-27T13:58:00Z">
        <w:r>
          <w:t>XX INSERT SF1 HERE</w:t>
        </w:r>
      </w:ins>
      <w:commentRangeEnd w:id="126"/>
      <w:ins w:id="128" w:author="Jack W Williams" w:date="2016-11-28T17:04:00Z">
        <w:r w:rsidR="00026B64">
          <w:rPr>
            <w:rStyle w:val="CommentReference"/>
          </w:rPr>
          <w:commentReference w:id="126"/>
        </w:r>
      </w:ins>
    </w:p>
    <w:p w:rsidR="00CB4A33" w:rsidRDefault="00CB4A33">
      <w:pPr>
        <w:rPr>
          <w:ins w:id="129" w:author="Jack W Williams" w:date="2016-11-28T13:41:00Z"/>
          <w:rFonts w:ascii="Times New Roman" w:hAnsi="Times New Roman" w:cs="Times New Roman"/>
          <w:b/>
        </w:rPr>
      </w:pPr>
      <w:ins w:id="130" w:author="Jack W Williams" w:date="2016-11-28T13:41:00Z">
        <w:r>
          <w:rPr>
            <w:rFonts w:ascii="Times New Roman" w:hAnsi="Times New Roman" w:cs="Times New Roman"/>
            <w:b/>
          </w:rPr>
          <w:br w:type="page"/>
        </w:r>
      </w:ins>
    </w:p>
    <w:p w:rsidR="00CB4A33" w:rsidRDefault="00CB4A33" w:rsidP="00026B64">
      <w:pPr>
        <w:rPr>
          <w:ins w:id="131" w:author="Jack W Williams" w:date="2016-11-28T13:41:00Z"/>
        </w:rPr>
        <w:pPrChange w:id="132" w:author="Jack W Williams" w:date="2016-11-28T17:04:00Z">
          <w:pPr>
            <w:ind w:firstLine="720"/>
          </w:pPr>
        </w:pPrChange>
      </w:pPr>
      <w:ins w:id="133" w:author="Jack W Williams" w:date="2016-11-28T13:41:00Z">
        <w:r w:rsidRPr="00664AEA">
          <w:rPr>
            <w:rFonts w:ascii="Times New Roman" w:hAnsi="Times New Roman" w:cs="Times New Roman"/>
            <w:b/>
          </w:rPr>
          <w:lastRenderedPageBreak/>
          <w:t xml:space="preserve">Supplemental Figure </w:t>
        </w:r>
      </w:ins>
      <w:ins w:id="134" w:author="Jack W Williams" w:date="2016-11-28T13:42:00Z">
        <w:r>
          <w:rPr>
            <w:rFonts w:ascii="Times New Roman" w:hAnsi="Times New Roman" w:cs="Times New Roman"/>
            <w:b/>
          </w:rPr>
          <w:t>2</w:t>
        </w:r>
      </w:ins>
      <w:ins w:id="135" w:author="Jack W Williams" w:date="2016-11-28T13:41:00Z">
        <w:r>
          <w:rPr>
            <w:rFonts w:ascii="Times New Roman" w:hAnsi="Times New Roman" w:cs="Times New Roman"/>
          </w:rPr>
          <w:t>:  As Figure 4 in the main text, but with a simple adjustment to check the effects of using 1895-1924 climate normals instead of climate normals from the middle 19</w:t>
        </w:r>
        <w:r w:rsidRPr="00664AEA">
          <w:rPr>
            <w:rFonts w:ascii="Times New Roman" w:hAnsi="Times New Roman" w:cs="Times New Roman"/>
            <w:vertAlign w:val="superscript"/>
          </w:rPr>
          <w:t>th</w:t>
        </w:r>
        <w:r>
          <w:rPr>
            <w:rFonts w:ascii="Times New Roman" w:hAnsi="Times New Roman" w:cs="Times New Roman"/>
          </w:rPr>
          <w:t xml:space="preserve"> century (i.e. the time of the PLS surveys).  No gridded instrumental temperature reconstructions are available in the upper Midwest prior to 1895, but early meteorological records from US military forts indicate warming, with estimates of 19</w:t>
        </w:r>
        <w:r w:rsidRPr="00664AEA">
          <w:rPr>
            <w:rFonts w:ascii="Times New Roman" w:hAnsi="Times New Roman" w:cs="Times New Roman"/>
            <w:vertAlign w:val="superscript"/>
          </w:rPr>
          <w:t>th</w:t>
        </w:r>
        <w:r>
          <w:rPr>
            <w:rFonts w:ascii="Times New Roman" w:hAnsi="Times New Roman" w:cs="Times New Roman"/>
          </w:rPr>
          <w:t xml:space="preserve"> century warming at</w:t>
        </w:r>
        <w:r w:rsidRPr="00E11BE5">
          <w:t xml:space="preserve"> </w:t>
        </w:r>
        <w:r>
          <w:t>Fort Leavenworth, Kansas of 0.10</w:t>
        </w:r>
        <w:r>
          <w:rPr>
            <w:vertAlign w:val="superscript"/>
          </w:rPr>
          <w:t>o</w:t>
        </w:r>
        <w:r>
          <w:t>C decade</w:t>
        </w:r>
        <w:r>
          <w:rPr>
            <w:vertAlign w:val="superscript"/>
          </w:rPr>
          <w:t>-1</w:t>
        </w:r>
        <w:r>
          <w:t xml:space="preserve"> in the winter and 0.07</w:t>
        </w:r>
        <w:r>
          <w:rPr>
            <w:vertAlign w:val="superscript"/>
          </w:rPr>
          <w:t>o</w:t>
        </w:r>
        <w:r>
          <w:t>C decade</w:t>
        </w:r>
        <w:r>
          <w:rPr>
            <w:vertAlign w:val="superscript"/>
          </w:rPr>
          <w:t>-1</w:t>
        </w:r>
        <w:r>
          <w:t xml:space="preserve"> in the summer (Burnette et al. 2010).  Given this and the ~50 year offset between PLS and early PRISM data, the historical climate estimates used here may be biased by approximately +0.35</w:t>
        </w:r>
        <w:r>
          <w:rPr>
            <w:vertAlign w:val="superscript"/>
          </w:rPr>
          <w:t>o</w:t>
        </w:r>
        <w:r>
          <w:t xml:space="preserve">C for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+0.5</w:t>
        </w:r>
        <w:r>
          <w:rPr>
            <w:vertAlign w:val="superscript"/>
          </w:rPr>
          <w:t>o</w:t>
        </w:r>
        <w:r>
          <w:t xml:space="preserve">C for </w:t>
        </w:r>
        <m:oMath>
          <m:sSub>
            <m:sSubPr>
              <m:ctrlPr>
                <w:rPr>
                  <w:rFonts w:ascii="Cambria Math" w:hAnsi="Cambria Math"/>
                </w:rPr>
              </m:ctrlPr>
            </m:sSubPr>
            <m:e>
              <m:r>
                <w:rPr>
                  <w:rFonts w:ascii="Cambria Math" w:hAnsi="Cambria Math"/>
                </w:rPr>
                <m:t>t</m:t>
              </m:r>
            </m:e>
            <m:sub>
              <m:r>
                <w:rPr>
                  <w:rFonts w:ascii="Cambria Math" w:hAnsi="Cambria Math"/>
                </w:rPr>
                <m:t>min</m:t>
              </m:r>
            </m:sub>
          </m:sSub>
        </m:oMath>
        <w:r>
          <w:rPr>
            <w:rFonts w:eastAsiaTheme="minorEastAsia"/>
          </w:rPr>
          <w:t>,</w:t>
        </w:r>
        <w:r>
          <w:t xml:space="preserve"> and +0.15</w:t>
        </w:r>
        <w:r>
          <w:rPr>
            <w:vertAlign w:val="superscript"/>
          </w:rPr>
          <w:t>o</w:t>
        </w:r>
        <w:r>
          <w:t xml:space="preserve">C for </w:t>
        </w:r>
        <m:oMath>
          <m:sSub>
            <m:sSubPr>
              <m:ctrlPr>
                <w:rPr>
                  <w:rFonts w:ascii="Cambria Math" w:hAnsi="Cambria Math"/>
                </w:rPr>
              </m:ctrlPr>
            </m:sSubPr>
            <m:e>
              <m:r>
                <w:rPr>
                  <w:rFonts w:ascii="Cambria Math" w:hAnsi="Cambria Math"/>
                </w:rPr>
                <m:t>t</m:t>
              </m:r>
            </m:e>
            <m:sub>
              <m:r>
                <w:rPr>
                  <w:rFonts w:ascii="Cambria Math" w:hAnsi="Cambria Math"/>
                </w:rPr>
                <m:t>diff</m:t>
              </m:r>
            </m:sub>
          </m:sSub>
        </m:oMath>
        <w:r>
          <w:t xml:space="preserve">. This would imply that the reported regional increase in </w:t>
        </w:r>
        <m:oMath>
          <m:sSub>
            <m:sSubPr>
              <m:ctrlPr>
                <w:rPr>
                  <w:rFonts w:ascii="Cambria Math" w:hAnsi="Cambria Math"/>
                </w:rPr>
              </m:ctrlPr>
            </m:sSubPr>
            <m:e>
              <m:r>
                <w:rPr>
                  <w:rFonts w:ascii="Cambria Math" w:hAnsi="Cambria Math"/>
                </w:rPr>
                <m:t>T</m:t>
              </m:r>
            </m:e>
            <m:sub>
              <m:r>
                <w:rPr>
                  <w:rFonts w:ascii="Cambria Math" w:hAnsi="Cambria Math"/>
                </w:rPr>
                <m:t>min</m:t>
              </m:r>
            </m:sub>
          </m:sSub>
        </m:oMath>
        <w:r>
          <w:t xml:space="preserve"> between historical to modern periods (3.3</w:t>
        </w:r>
        <w:r>
          <w:rPr>
            <w:vertAlign w:val="superscript"/>
          </w:rPr>
          <w:t>o</w:t>
        </w:r>
        <w:r>
          <w:t>C, Fig. 1) should be further increased to 3.8</w:t>
        </w:r>
        <w:r>
          <w:rPr>
            <w:vertAlign w:val="superscript"/>
          </w:rPr>
          <w:t>o</w:t>
        </w:r>
        <w:r>
          <w:t xml:space="preserve">C, the reported regional decrease in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(-0.8</w:t>
        </w:r>
        <w:r>
          <w:rPr>
            <w:vertAlign w:val="superscript"/>
          </w:rPr>
          <w:t>o</w:t>
        </w:r>
        <w:r>
          <w:t>C) should be reduced to -0.45</w:t>
        </w:r>
        <w:r>
          <w:rPr>
            <w:vertAlign w:val="superscript"/>
          </w:rPr>
          <w:t>o</w:t>
        </w:r>
        <w:r>
          <w:t xml:space="preserve">C), and slightly larger reduction in </w:t>
        </w:r>
        <m:oMath>
          <m:r>
            <w:rPr>
              <w:rFonts w:ascii="Cambria Math" w:hAnsi="Cambria Math"/>
            </w:rPr>
            <m:t>Δ</m:t>
          </m:r>
          <m:sSub>
            <m:sSubPr>
              <m:ctrlPr>
                <w:rPr>
                  <w:rFonts w:ascii="Cambria Math" w:hAnsi="Cambria Math"/>
                </w:rPr>
              </m:ctrlPr>
            </m:sSubPr>
            <m:e>
              <m:r>
                <w:rPr>
                  <w:rFonts w:ascii="Cambria Math" w:hAnsi="Cambria Math"/>
                </w:rPr>
                <m:t>Tt</m:t>
              </m:r>
            </m:e>
            <m:sub>
              <m:r>
                <w:rPr>
                  <w:rFonts w:ascii="Cambria Math" w:hAnsi="Cambria Math"/>
                </w:rPr>
                <m:t>diff</m:t>
              </m:r>
            </m:sub>
          </m:sSub>
        </m:oMath>
        <w:r>
          <w:t xml:space="preserve"> (-4.25</w:t>
        </w:r>
        <w:r>
          <w:rPr>
            <w:vertAlign w:val="superscript"/>
          </w:rPr>
          <w:t>o</w:t>
        </w:r>
        <w:r>
          <w:t>C). Hence, using a 1895-2024 climate normal may cause our estimates of historic climate change to be too conservative for T</w:t>
        </w:r>
        <w:r w:rsidRPr="00664AEA">
          <w:rPr>
            <w:vertAlign w:val="subscript"/>
          </w:rPr>
          <w:t>min</w:t>
        </w:r>
        <w:r>
          <w:t xml:space="preserve"> and T</w:t>
        </w:r>
        <w:r w:rsidRPr="00664AEA">
          <w:rPr>
            <w:vertAlign w:val="subscript"/>
          </w:rPr>
          <w:t>diff</w:t>
        </w:r>
        <w:r>
          <w:t xml:space="preserve"> and too large for T</w:t>
        </w:r>
        <w:r w:rsidRPr="00664AEA">
          <w:rPr>
            <w:vertAlign w:val="subscript"/>
          </w:rPr>
          <w:t>max</w:t>
        </w:r>
        <w:r>
          <w:t>.  The patterns shown in Supplementary Figure 3 are qualitatively unchanged from those shown in Fig. 4.</w:t>
        </w:r>
      </w:ins>
    </w:p>
    <w:p w:rsidR="00CB4A33" w:rsidRDefault="00CB4A33" w:rsidP="00CB4A33">
      <w:pPr>
        <w:rPr>
          <w:ins w:id="136" w:author="Jack W Williams" w:date="2016-11-28T13:41:00Z"/>
          <w:rFonts w:ascii="Times New Roman" w:hAnsi="Times New Roman" w:cs="Times New Roman"/>
        </w:rPr>
      </w:pPr>
      <w:ins w:id="137" w:author="Jack W Williams" w:date="2016-11-28T13:41:00Z">
        <w:r>
          <w:rPr>
            <w:noProof/>
          </w:rPr>
          <w:drawing>
            <wp:inline distT="0" distB="0" distL="0" distR="0" wp14:anchorId="4B5B7B08" wp14:editId="0F8BB29B">
              <wp:extent cx="5943600" cy="3991610"/>
              <wp:effectExtent l="0" t="0" r="0" b="889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s/boxplot_corrected_pls.png"/>
                      <pic:cNvPicPr>
                        <a:picLocks noChangeAspect="1" noChangeArrowheads="1"/>
                      </pic:cNvPicPr>
                    </pic:nvPicPr>
                    <pic:blipFill>
                      <a:blip r:embed="rId6"/>
                      <a:stretch>
                        <a:fillRect/>
                      </a:stretch>
                    </pic:blipFill>
                    <pic:spPr bwMode="auto">
                      <a:xfrm>
                        <a:off x="0" y="0"/>
                        <a:ext cx="5943600" cy="3991610"/>
                      </a:xfrm>
                      <a:prstGeom prst="rect">
                        <a:avLst/>
                      </a:prstGeom>
                      <a:noFill/>
                      <a:ln w="9525">
                        <a:noFill/>
                        <a:headEnd/>
                        <a:tailEnd/>
                      </a:ln>
                    </pic:spPr>
                  </pic:pic>
                </a:graphicData>
              </a:graphic>
            </wp:inline>
          </w:drawing>
        </w:r>
      </w:ins>
    </w:p>
    <w:p w:rsidR="00CB4A33" w:rsidRDefault="00CB4A33" w:rsidP="00CB4A33">
      <w:pPr>
        <w:rPr>
          <w:ins w:id="138" w:author="Jack W Williams" w:date="2016-11-28T13:41:00Z"/>
        </w:rPr>
      </w:pPr>
      <w:ins w:id="139" w:author="Jack W Williams" w:date="2016-11-28T13:41:00Z">
        <w:r>
          <w:br w:type="page"/>
        </w:r>
      </w:ins>
    </w:p>
    <w:p w:rsidR="00CB4A33" w:rsidRDefault="00CB4A33" w:rsidP="00CB4A33">
      <w:pPr>
        <w:rPr>
          <w:ins w:id="140" w:author="Jack W Williams" w:date="2016-11-28T13:41:00Z"/>
          <w:rFonts w:ascii="Times New Roman" w:hAnsi="Times New Roman" w:cs="Times New Roman"/>
        </w:rPr>
      </w:pPr>
    </w:p>
    <w:p w:rsidR="00CB4A33" w:rsidRDefault="00CB4A33">
      <w:pPr>
        <w:rPr>
          <w:ins w:id="141" w:author="Jack W Williams" w:date="2016-11-27T13:57:00Z"/>
          <w:rFonts w:ascii="Times New Roman" w:hAnsi="Times New Roman" w:cs="Times New Roman"/>
        </w:rPr>
      </w:pPr>
    </w:p>
    <w:p w:rsidR="00917E38" w:rsidRDefault="00912D2A">
      <w:pPr>
        <w:rPr>
          <w:ins w:id="142" w:author="Jack W Williams" w:date="2016-11-27T13:56:00Z"/>
          <w:rFonts w:ascii="Times New Roman" w:hAnsi="Times New Roman" w:cs="Times New Roman"/>
        </w:rPr>
      </w:pPr>
      <w:ins w:id="143" w:author="Jack W Williams" w:date="2016-11-27T13:52:00Z">
        <w:r w:rsidRPr="008F0581">
          <w:rPr>
            <w:rFonts w:ascii="Times New Roman" w:hAnsi="Times New Roman" w:cs="Times New Roman"/>
            <w:b/>
            <w:rPrChange w:id="144" w:author="Jack W Williams" w:date="2016-11-27T13:58:00Z">
              <w:rPr>
                <w:rFonts w:ascii="Times New Roman" w:hAnsi="Times New Roman" w:cs="Times New Roman"/>
              </w:rPr>
            </w:rPrChange>
          </w:rPr>
          <w:t xml:space="preserve">Supplemental Figure </w:t>
        </w:r>
      </w:ins>
      <w:ins w:id="145" w:author="Jack W Williams" w:date="2016-11-28T13:44:00Z">
        <w:r w:rsidR="00CB4A33">
          <w:rPr>
            <w:rFonts w:ascii="Times New Roman" w:hAnsi="Times New Roman" w:cs="Times New Roman"/>
            <w:b/>
          </w:rPr>
          <w:t>3</w:t>
        </w:r>
      </w:ins>
      <w:ins w:id="146" w:author="Jack W Williams" w:date="2016-11-27T13:56:00Z">
        <w:r w:rsidR="008F0581">
          <w:rPr>
            <w:rFonts w:ascii="Times New Roman" w:hAnsi="Times New Roman" w:cs="Times New Roman"/>
          </w:rPr>
          <w:t xml:space="preserve">:  As Figure 4 in the main text, except that the </w:t>
        </w:r>
        <w:r w:rsidR="008F0581">
          <w:rPr>
            <w:rFonts w:ascii="Times New Roman" w:hAnsi="Times New Roman" w:cs="Times New Roman"/>
          </w:rPr>
          <w:t>modern climate normal</w:t>
        </w:r>
        <w:r w:rsidR="008F0581">
          <w:rPr>
            <w:rFonts w:ascii="Times New Roman" w:hAnsi="Times New Roman" w:cs="Times New Roman"/>
          </w:rPr>
          <w:t xml:space="preserve"> is</w:t>
        </w:r>
        <w:r w:rsidR="008F0581">
          <w:rPr>
            <w:rFonts w:ascii="Times New Roman" w:hAnsi="Times New Roman" w:cs="Times New Roman"/>
          </w:rPr>
          <w:t xml:space="preserve"> for 1950-1980 instead of 1990-2014</w:t>
        </w:r>
        <w:r w:rsidR="008F0581">
          <w:rPr>
            <w:rFonts w:ascii="Times New Roman" w:hAnsi="Times New Roman" w:cs="Times New Roman"/>
          </w:rPr>
          <w:t>.</w:t>
        </w:r>
      </w:ins>
    </w:p>
    <w:p w:rsidR="00D46165" w:rsidRDefault="00D74A18" w:rsidP="00D46165">
      <w:pPr>
        <w:rPr>
          <w:ins w:id="147" w:author="Jack W Williams" w:date="2016-11-28T13:29:00Z"/>
        </w:rPr>
      </w:pPr>
      <w:commentRangeStart w:id="148"/>
      <w:ins w:id="149" w:author="Jack W Williams" w:date="2016-11-28T13:56:00Z">
        <w:r>
          <w:rPr>
            <w:noProof/>
          </w:rPr>
          <w:drawing>
            <wp:inline distT="0" distB="0" distL="0" distR="0" wp14:anchorId="7D4FAFD5" wp14:editId="7519822D">
              <wp:extent cx="5943600" cy="3991610"/>
              <wp:effectExtent l="0" t="0" r="0" b="889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s/boxplot_corrected_all.png"/>
                      <pic:cNvPicPr>
                        <a:picLocks noChangeAspect="1" noChangeArrowheads="1"/>
                      </pic:cNvPicPr>
                    </pic:nvPicPr>
                    <pic:blipFill>
                      <a:blip r:embed="rId7"/>
                      <a:stretch>
                        <a:fillRect/>
                      </a:stretch>
                    </pic:blipFill>
                    <pic:spPr bwMode="auto">
                      <a:xfrm>
                        <a:off x="0" y="0"/>
                        <a:ext cx="5943600" cy="3991610"/>
                      </a:xfrm>
                      <a:prstGeom prst="rect">
                        <a:avLst/>
                      </a:prstGeom>
                      <a:noFill/>
                      <a:ln w="9525">
                        <a:noFill/>
                        <a:headEnd/>
                        <a:tailEnd/>
                      </a:ln>
                    </pic:spPr>
                  </pic:pic>
                </a:graphicData>
              </a:graphic>
            </wp:inline>
          </w:drawing>
        </w:r>
        <w:commentRangeEnd w:id="148"/>
        <w:r>
          <w:rPr>
            <w:rStyle w:val="CommentReference"/>
          </w:rPr>
          <w:commentReference w:id="148"/>
        </w:r>
      </w:ins>
      <w:ins w:id="150" w:author="Jack W Williams" w:date="2016-11-28T13:29:00Z">
        <w:r w:rsidR="00D46165">
          <w:br w:type="page"/>
        </w:r>
      </w:ins>
    </w:p>
    <w:p w:rsidR="008F0581" w:rsidRDefault="008F0581">
      <w:pPr>
        <w:rPr>
          <w:ins w:id="151" w:author="Jack W Williams" w:date="2016-11-28T13:17:00Z"/>
          <w:rFonts w:ascii="Times New Roman" w:hAnsi="Times New Roman" w:cs="Times New Roman"/>
        </w:rPr>
      </w:pPr>
    </w:p>
    <w:p w:rsidR="008F0581" w:rsidRDefault="008F0581" w:rsidP="008F0581">
      <w:pPr>
        <w:rPr>
          <w:ins w:id="152" w:author="Jack W Williams" w:date="2016-11-27T13:56:00Z"/>
          <w:rFonts w:ascii="Times New Roman" w:hAnsi="Times New Roman" w:cs="Times New Roman"/>
        </w:rPr>
      </w:pPr>
      <w:ins w:id="153" w:author="Jack W Williams" w:date="2016-11-27T13:56:00Z">
        <w:r w:rsidRPr="008F0581">
          <w:rPr>
            <w:rFonts w:ascii="Times New Roman" w:hAnsi="Times New Roman" w:cs="Times New Roman"/>
            <w:b/>
            <w:rPrChange w:id="154" w:author="Jack W Williams" w:date="2016-11-27T13:58:00Z">
              <w:rPr>
                <w:rFonts w:ascii="Times New Roman" w:hAnsi="Times New Roman" w:cs="Times New Roman"/>
              </w:rPr>
            </w:rPrChange>
          </w:rPr>
          <w:t xml:space="preserve">Supplemental Figure </w:t>
        </w:r>
      </w:ins>
      <w:ins w:id="155" w:author="Jack W Williams" w:date="2016-11-28T13:28:00Z">
        <w:r w:rsidR="00D46165">
          <w:rPr>
            <w:rFonts w:ascii="Times New Roman" w:hAnsi="Times New Roman" w:cs="Times New Roman"/>
            <w:b/>
          </w:rPr>
          <w:t>4</w:t>
        </w:r>
      </w:ins>
      <w:ins w:id="156" w:author="Jack W Williams" w:date="2016-11-27T13:56:00Z">
        <w:r>
          <w:rPr>
            <w:rFonts w:ascii="Times New Roman" w:hAnsi="Times New Roman" w:cs="Times New Roman"/>
          </w:rPr>
          <w:t xml:space="preserve">:  As Figure </w:t>
        </w:r>
        <w:r>
          <w:rPr>
            <w:rFonts w:ascii="Times New Roman" w:hAnsi="Times New Roman" w:cs="Times New Roman"/>
          </w:rPr>
          <w:t>5</w:t>
        </w:r>
        <w:r>
          <w:rPr>
            <w:rFonts w:ascii="Times New Roman" w:hAnsi="Times New Roman" w:cs="Times New Roman"/>
          </w:rPr>
          <w:t xml:space="preserve"> in the main text, except that the modern climate normal is for 1950-1980 instead of 1990-2014.</w:t>
        </w:r>
      </w:ins>
    </w:p>
    <w:p w:rsidR="008F0581" w:rsidRPr="00912D2A" w:rsidRDefault="008F0581">
      <w:pPr>
        <w:rPr>
          <w:rFonts w:ascii="Times New Roman" w:hAnsi="Times New Roman" w:cs="Times New Roman"/>
        </w:rPr>
      </w:pPr>
      <w:commentRangeStart w:id="157"/>
      <w:ins w:id="158" w:author="Jack W Williams" w:date="2016-11-27T13:56:00Z">
        <w:r>
          <w:rPr>
            <w:rFonts w:ascii="Times New Roman" w:hAnsi="Times New Roman" w:cs="Times New Roman"/>
          </w:rPr>
          <w:t>XX INSERT SF</w:t>
        </w:r>
      </w:ins>
      <w:ins w:id="159" w:author="Jack W Williams" w:date="2016-11-28T13:44:00Z">
        <w:r w:rsidR="00CB4A33">
          <w:rPr>
            <w:rFonts w:ascii="Times New Roman" w:hAnsi="Times New Roman" w:cs="Times New Roman"/>
          </w:rPr>
          <w:t>4</w:t>
        </w:r>
      </w:ins>
      <w:ins w:id="160" w:author="Jack W Williams" w:date="2016-11-27T13:56:00Z">
        <w:r>
          <w:rPr>
            <w:rFonts w:ascii="Times New Roman" w:hAnsi="Times New Roman" w:cs="Times New Roman"/>
          </w:rPr>
          <w:t xml:space="preserve"> HERE</w:t>
        </w:r>
      </w:ins>
      <w:commentRangeEnd w:id="157"/>
      <w:ins w:id="161" w:author="Jack W Williams" w:date="2016-11-28T17:05:00Z">
        <w:r w:rsidR="00026B64">
          <w:rPr>
            <w:rStyle w:val="CommentReference"/>
          </w:rPr>
          <w:commentReference w:id="157"/>
        </w:r>
      </w:ins>
    </w:p>
    <w:sectPr w:rsidR="008F0581" w:rsidRPr="00912D2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Jack W Williams" w:date="2016-11-28T17:05:00Z" w:initials="JWW">
    <w:p w:rsidR="00C7698F" w:rsidRDefault="00C7698F">
      <w:pPr>
        <w:pStyle w:val="CommentText"/>
      </w:pPr>
      <w:r>
        <w:rPr>
          <w:rStyle w:val="CommentReference"/>
        </w:rPr>
        <w:annotationRef/>
      </w:r>
      <w:r w:rsidR="00026B64">
        <w:rPr>
          <w:rStyle w:val="CommentReference"/>
        </w:rPr>
        <w:t>SIMON</w:t>
      </w:r>
      <w:r>
        <w:t xml:space="preserve"> – I don’t quite get this – why would including overlapping points result in no change.  Does overlapping imply ‘presence’?  Don’t both the FIA and PLS datasets contain points with a plot in both, but presence in one and absence in the other?</w:t>
      </w:r>
    </w:p>
    <w:p w:rsidR="00026B64" w:rsidRDefault="00026B64">
      <w:pPr>
        <w:pStyle w:val="CommentText"/>
      </w:pPr>
    </w:p>
    <w:p w:rsidR="00026B64" w:rsidRDefault="00026B64">
      <w:pPr>
        <w:pStyle w:val="CommentText"/>
      </w:pPr>
      <w:r>
        <w:t>Maybe we can chat about this tomorrow.</w:t>
      </w:r>
    </w:p>
  </w:comment>
  <w:comment w:id="5" w:author="Jack W Williams" w:date="2016-11-28T17:05:00Z" w:initials="JWW">
    <w:p w:rsidR="00B96D1D" w:rsidRDefault="00B96D1D">
      <w:pPr>
        <w:pStyle w:val="CommentText"/>
      </w:pPr>
      <w:r>
        <w:rPr>
          <w:rStyle w:val="CommentReference"/>
        </w:rPr>
        <w:annotationRef/>
      </w:r>
      <w:r>
        <w:t>I moved this text fro</w:t>
      </w:r>
      <w:r w:rsidR="00C7698F">
        <w:t>m the response to the Supp Info and did some editing.  Please check for clarity &amp; accuracy.</w:t>
      </w:r>
    </w:p>
  </w:comment>
  <w:comment w:id="51" w:author="Jack W Williams" w:date="2016-11-28T17:05:00Z" w:initials="JWW">
    <w:p w:rsidR="001667A2" w:rsidRDefault="001667A2">
      <w:pPr>
        <w:pStyle w:val="CommentText"/>
      </w:pPr>
      <w:r>
        <w:rPr>
          <w:rStyle w:val="CommentReference"/>
        </w:rPr>
        <w:annotationRef/>
      </w:r>
      <w:r>
        <w:t>insert values…</w:t>
      </w:r>
    </w:p>
  </w:comment>
  <w:comment w:id="73" w:author="Jack W Williams" w:date="2016-11-28T17:05:00Z" w:initials="JWW">
    <w:p w:rsidR="00917E38" w:rsidRDefault="00917E38">
      <w:pPr>
        <w:pStyle w:val="CommentText"/>
      </w:pPr>
      <w:r>
        <w:rPr>
          <w:rStyle w:val="CommentReference"/>
        </w:rPr>
        <w:annotationRef/>
      </w:r>
      <w:r w:rsidR="00026B64">
        <w:t xml:space="preserve">PENDING. </w:t>
      </w:r>
      <w:r>
        <w:t>I will be really curious to see what these numbers look like… if they are radically different, then we may need to discuss how to present them in the main ms.</w:t>
      </w:r>
    </w:p>
  </w:comment>
  <w:comment w:id="84" w:author="Jack W Williams" w:date="2016-11-28T17:05:00Z" w:initials="JWW">
    <w:p w:rsidR="00026B64" w:rsidRDefault="00026B64">
      <w:pPr>
        <w:pStyle w:val="CommentText"/>
      </w:pPr>
      <w:r>
        <w:rPr>
          <w:rStyle w:val="CommentReference"/>
        </w:rPr>
        <w:annotationRef/>
      </w:r>
      <w:r>
        <w:t>PENDING</w:t>
      </w:r>
    </w:p>
  </w:comment>
  <w:comment w:id="90" w:author="Jack W Williams" w:date="2016-11-28T17:05:00Z" w:initials="JWW">
    <w:p w:rsidR="00026B64" w:rsidRDefault="00026B64">
      <w:pPr>
        <w:pStyle w:val="CommentText"/>
      </w:pPr>
      <w:r>
        <w:rPr>
          <w:rStyle w:val="CommentReference"/>
        </w:rPr>
        <w:annotationRef/>
      </w:r>
      <w:r>
        <w:t>PENDING</w:t>
      </w:r>
    </w:p>
  </w:comment>
  <w:comment w:id="112" w:author="Jack W Williams" w:date="2016-11-28T17:05:00Z" w:initials="JWW">
    <w:p w:rsidR="00026B64" w:rsidRDefault="00026B64">
      <w:pPr>
        <w:pStyle w:val="CommentText"/>
      </w:pPr>
      <w:r>
        <w:rPr>
          <w:rStyle w:val="CommentReference"/>
        </w:rPr>
        <w:annotationRef/>
      </w:r>
      <w:r>
        <w:t>PENDING</w:t>
      </w:r>
    </w:p>
  </w:comment>
  <w:comment w:id="126" w:author="Jack W Williams" w:date="2016-11-28T17:05:00Z" w:initials="JWW">
    <w:p w:rsidR="00026B64" w:rsidRDefault="00026B64">
      <w:pPr>
        <w:pStyle w:val="CommentText"/>
      </w:pPr>
      <w:r>
        <w:rPr>
          <w:rStyle w:val="CommentReference"/>
        </w:rPr>
        <w:annotationRef/>
      </w:r>
      <w:r>
        <w:t>PENDING</w:t>
      </w:r>
    </w:p>
  </w:comment>
  <w:comment w:id="148" w:author="Jack W Williams" w:date="2016-11-28T17:05:00Z" w:initials="JWW">
    <w:p w:rsidR="00D74A18" w:rsidRDefault="00D74A18">
      <w:pPr>
        <w:pStyle w:val="CommentText"/>
      </w:pPr>
      <w:r>
        <w:rPr>
          <w:rStyle w:val="CommentReference"/>
        </w:rPr>
        <w:annotationRef/>
      </w:r>
      <w:r>
        <w:t>copied over from Response to Reviewers.</w:t>
      </w:r>
    </w:p>
  </w:comment>
  <w:comment w:id="157" w:author="Jack W Williams" w:date="2016-11-28T17:05:00Z" w:initials="JWW">
    <w:p w:rsidR="00026B64" w:rsidRDefault="00026B64">
      <w:pPr>
        <w:pStyle w:val="CommentText"/>
      </w:pPr>
      <w:r>
        <w:rPr>
          <w:rStyle w:val="CommentReference"/>
        </w:rPr>
        <w:annotationRef/>
      </w:r>
      <w:r>
        <w:t>PENDING</w:t>
      </w:r>
      <w:bookmarkStart w:id="162" w:name="_GoBack"/>
      <w:bookmarkEnd w:id="162"/>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2B6"/>
    <w:rsid w:val="00026B64"/>
    <w:rsid w:val="001667A2"/>
    <w:rsid w:val="00181DA1"/>
    <w:rsid w:val="001F154D"/>
    <w:rsid w:val="00596EBA"/>
    <w:rsid w:val="005F1519"/>
    <w:rsid w:val="006B42B6"/>
    <w:rsid w:val="0077549D"/>
    <w:rsid w:val="008F0581"/>
    <w:rsid w:val="00912D2A"/>
    <w:rsid w:val="00917E38"/>
    <w:rsid w:val="00B96D1D"/>
    <w:rsid w:val="00C16905"/>
    <w:rsid w:val="00C30BCD"/>
    <w:rsid w:val="00C7698F"/>
    <w:rsid w:val="00CB4A33"/>
    <w:rsid w:val="00D46165"/>
    <w:rsid w:val="00D74A18"/>
    <w:rsid w:val="00E11BE5"/>
    <w:rsid w:val="00EA60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42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BodyText"/>
    <w:qFormat/>
    <w:rsid w:val="006B42B6"/>
    <w:pPr>
      <w:spacing w:before="36" w:after="36" w:line="240" w:lineRule="auto"/>
    </w:pPr>
    <w:rPr>
      <w:sz w:val="24"/>
      <w:szCs w:val="24"/>
      <w:lang w:val="en-US"/>
    </w:rPr>
  </w:style>
  <w:style w:type="paragraph" w:styleId="BodyText">
    <w:name w:val="Body Text"/>
    <w:basedOn w:val="Normal"/>
    <w:link w:val="BodyTextChar"/>
    <w:uiPriority w:val="99"/>
    <w:semiHidden/>
    <w:unhideWhenUsed/>
    <w:rsid w:val="006B42B6"/>
    <w:pPr>
      <w:spacing w:after="120"/>
    </w:pPr>
  </w:style>
  <w:style w:type="character" w:customStyle="1" w:styleId="BodyTextChar">
    <w:name w:val="Body Text Char"/>
    <w:basedOn w:val="DefaultParagraphFont"/>
    <w:link w:val="BodyText"/>
    <w:uiPriority w:val="99"/>
    <w:semiHidden/>
    <w:rsid w:val="006B42B6"/>
  </w:style>
  <w:style w:type="character" w:customStyle="1" w:styleId="Heading1Char">
    <w:name w:val="Heading 1 Char"/>
    <w:basedOn w:val="DefaultParagraphFont"/>
    <w:link w:val="Heading1"/>
    <w:uiPriority w:val="9"/>
    <w:rsid w:val="006B42B6"/>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semiHidden/>
    <w:unhideWhenUsed/>
    <w:rsid w:val="00917E38"/>
    <w:rPr>
      <w:sz w:val="16"/>
      <w:szCs w:val="16"/>
    </w:rPr>
  </w:style>
  <w:style w:type="paragraph" w:styleId="CommentText">
    <w:name w:val="annotation text"/>
    <w:basedOn w:val="Normal"/>
    <w:link w:val="CommentTextChar"/>
    <w:semiHidden/>
    <w:unhideWhenUsed/>
    <w:rsid w:val="00917E38"/>
    <w:pPr>
      <w:spacing w:line="240" w:lineRule="auto"/>
    </w:pPr>
    <w:rPr>
      <w:sz w:val="20"/>
      <w:szCs w:val="20"/>
    </w:rPr>
  </w:style>
  <w:style w:type="character" w:customStyle="1" w:styleId="CommentTextChar">
    <w:name w:val="Comment Text Char"/>
    <w:basedOn w:val="DefaultParagraphFont"/>
    <w:link w:val="CommentText"/>
    <w:semiHidden/>
    <w:rsid w:val="00917E38"/>
    <w:rPr>
      <w:sz w:val="20"/>
      <w:szCs w:val="20"/>
    </w:rPr>
  </w:style>
  <w:style w:type="paragraph" w:styleId="CommentSubject">
    <w:name w:val="annotation subject"/>
    <w:basedOn w:val="CommentText"/>
    <w:next w:val="CommentText"/>
    <w:link w:val="CommentSubjectChar"/>
    <w:uiPriority w:val="99"/>
    <w:semiHidden/>
    <w:unhideWhenUsed/>
    <w:rsid w:val="00917E38"/>
    <w:rPr>
      <w:b/>
      <w:bCs/>
    </w:rPr>
  </w:style>
  <w:style w:type="character" w:customStyle="1" w:styleId="CommentSubjectChar">
    <w:name w:val="Comment Subject Char"/>
    <w:basedOn w:val="CommentTextChar"/>
    <w:link w:val="CommentSubject"/>
    <w:uiPriority w:val="99"/>
    <w:semiHidden/>
    <w:rsid w:val="00917E38"/>
    <w:rPr>
      <w:b/>
      <w:bCs/>
      <w:sz w:val="20"/>
      <w:szCs w:val="20"/>
    </w:rPr>
  </w:style>
  <w:style w:type="paragraph" w:styleId="BalloonText">
    <w:name w:val="Balloon Text"/>
    <w:basedOn w:val="Normal"/>
    <w:link w:val="BalloonTextChar"/>
    <w:uiPriority w:val="99"/>
    <w:semiHidden/>
    <w:unhideWhenUsed/>
    <w:rsid w:val="00917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E38"/>
    <w:rPr>
      <w:rFonts w:ascii="Tahoma" w:hAnsi="Tahoma" w:cs="Tahoma"/>
      <w:sz w:val="16"/>
      <w:szCs w:val="16"/>
    </w:rPr>
  </w:style>
  <w:style w:type="paragraph" w:customStyle="1" w:styleId="FirstParagraph">
    <w:name w:val="First Paragraph"/>
    <w:basedOn w:val="BodyText"/>
    <w:next w:val="BodyText"/>
    <w:qFormat/>
    <w:rsid w:val="00B96D1D"/>
    <w:pPr>
      <w:spacing w:before="180" w:after="180" w:line="240" w:lineRule="auto"/>
    </w:pPr>
    <w:rPr>
      <w:sz w:val="24"/>
      <w:szCs w:val="24"/>
      <w:lang w:val="en-US"/>
    </w:rPr>
  </w:style>
  <w:style w:type="character" w:customStyle="1" w:styleId="VerbatimChar">
    <w:name w:val="Verbatim Char"/>
    <w:basedOn w:val="DefaultParagraphFont"/>
    <w:link w:val="SourceCode"/>
    <w:rsid w:val="00B96D1D"/>
    <w:rPr>
      <w:rFonts w:ascii="Consolas" w:hAnsi="Consolas"/>
      <w:shd w:val="clear" w:color="auto" w:fill="F8F8F8"/>
    </w:rPr>
  </w:style>
  <w:style w:type="paragraph" w:customStyle="1" w:styleId="SourceCode">
    <w:name w:val="Source Code"/>
    <w:basedOn w:val="Normal"/>
    <w:link w:val="VerbatimChar"/>
    <w:rsid w:val="00B96D1D"/>
    <w:pPr>
      <w:shd w:val="clear" w:color="auto" w:fill="F8F8F8"/>
      <w:wordWrap w:val="0"/>
      <w:spacing w:after="200" w:line="240" w:lineRule="auto"/>
    </w:pPr>
    <w:rPr>
      <w:rFonts w:ascii="Consolas" w:hAnsi="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42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BodyText"/>
    <w:qFormat/>
    <w:rsid w:val="006B42B6"/>
    <w:pPr>
      <w:spacing w:before="36" w:after="36" w:line="240" w:lineRule="auto"/>
    </w:pPr>
    <w:rPr>
      <w:sz w:val="24"/>
      <w:szCs w:val="24"/>
      <w:lang w:val="en-US"/>
    </w:rPr>
  </w:style>
  <w:style w:type="paragraph" w:styleId="BodyText">
    <w:name w:val="Body Text"/>
    <w:basedOn w:val="Normal"/>
    <w:link w:val="BodyTextChar"/>
    <w:uiPriority w:val="99"/>
    <w:semiHidden/>
    <w:unhideWhenUsed/>
    <w:rsid w:val="006B42B6"/>
    <w:pPr>
      <w:spacing w:after="120"/>
    </w:pPr>
  </w:style>
  <w:style w:type="character" w:customStyle="1" w:styleId="BodyTextChar">
    <w:name w:val="Body Text Char"/>
    <w:basedOn w:val="DefaultParagraphFont"/>
    <w:link w:val="BodyText"/>
    <w:uiPriority w:val="99"/>
    <w:semiHidden/>
    <w:rsid w:val="006B42B6"/>
  </w:style>
  <w:style w:type="character" w:customStyle="1" w:styleId="Heading1Char">
    <w:name w:val="Heading 1 Char"/>
    <w:basedOn w:val="DefaultParagraphFont"/>
    <w:link w:val="Heading1"/>
    <w:uiPriority w:val="9"/>
    <w:rsid w:val="006B42B6"/>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semiHidden/>
    <w:unhideWhenUsed/>
    <w:rsid w:val="00917E38"/>
    <w:rPr>
      <w:sz w:val="16"/>
      <w:szCs w:val="16"/>
    </w:rPr>
  </w:style>
  <w:style w:type="paragraph" w:styleId="CommentText">
    <w:name w:val="annotation text"/>
    <w:basedOn w:val="Normal"/>
    <w:link w:val="CommentTextChar"/>
    <w:semiHidden/>
    <w:unhideWhenUsed/>
    <w:rsid w:val="00917E38"/>
    <w:pPr>
      <w:spacing w:line="240" w:lineRule="auto"/>
    </w:pPr>
    <w:rPr>
      <w:sz w:val="20"/>
      <w:szCs w:val="20"/>
    </w:rPr>
  </w:style>
  <w:style w:type="character" w:customStyle="1" w:styleId="CommentTextChar">
    <w:name w:val="Comment Text Char"/>
    <w:basedOn w:val="DefaultParagraphFont"/>
    <w:link w:val="CommentText"/>
    <w:semiHidden/>
    <w:rsid w:val="00917E38"/>
    <w:rPr>
      <w:sz w:val="20"/>
      <w:szCs w:val="20"/>
    </w:rPr>
  </w:style>
  <w:style w:type="paragraph" w:styleId="CommentSubject">
    <w:name w:val="annotation subject"/>
    <w:basedOn w:val="CommentText"/>
    <w:next w:val="CommentText"/>
    <w:link w:val="CommentSubjectChar"/>
    <w:uiPriority w:val="99"/>
    <w:semiHidden/>
    <w:unhideWhenUsed/>
    <w:rsid w:val="00917E38"/>
    <w:rPr>
      <w:b/>
      <w:bCs/>
    </w:rPr>
  </w:style>
  <w:style w:type="character" w:customStyle="1" w:styleId="CommentSubjectChar">
    <w:name w:val="Comment Subject Char"/>
    <w:basedOn w:val="CommentTextChar"/>
    <w:link w:val="CommentSubject"/>
    <w:uiPriority w:val="99"/>
    <w:semiHidden/>
    <w:rsid w:val="00917E38"/>
    <w:rPr>
      <w:b/>
      <w:bCs/>
      <w:sz w:val="20"/>
      <w:szCs w:val="20"/>
    </w:rPr>
  </w:style>
  <w:style w:type="paragraph" w:styleId="BalloonText">
    <w:name w:val="Balloon Text"/>
    <w:basedOn w:val="Normal"/>
    <w:link w:val="BalloonTextChar"/>
    <w:uiPriority w:val="99"/>
    <w:semiHidden/>
    <w:unhideWhenUsed/>
    <w:rsid w:val="00917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E38"/>
    <w:rPr>
      <w:rFonts w:ascii="Tahoma" w:hAnsi="Tahoma" w:cs="Tahoma"/>
      <w:sz w:val="16"/>
      <w:szCs w:val="16"/>
    </w:rPr>
  </w:style>
  <w:style w:type="paragraph" w:customStyle="1" w:styleId="FirstParagraph">
    <w:name w:val="First Paragraph"/>
    <w:basedOn w:val="BodyText"/>
    <w:next w:val="BodyText"/>
    <w:qFormat/>
    <w:rsid w:val="00B96D1D"/>
    <w:pPr>
      <w:spacing w:before="180" w:after="180" w:line="240" w:lineRule="auto"/>
    </w:pPr>
    <w:rPr>
      <w:sz w:val="24"/>
      <w:szCs w:val="24"/>
      <w:lang w:val="en-US"/>
    </w:rPr>
  </w:style>
  <w:style w:type="character" w:customStyle="1" w:styleId="VerbatimChar">
    <w:name w:val="Verbatim Char"/>
    <w:basedOn w:val="DefaultParagraphFont"/>
    <w:link w:val="SourceCode"/>
    <w:rsid w:val="00B96D1D"/>
    <w:rPr>
      <w:rFonts w:ascii="Consolas" w:hAnsi="Consolas"/>
      <w:shd w:val="clear" w:color="auto" w:fill="F8F8F8"/>
    </w:rPr>
  </w:style>
  <w:style w:type="paragraph" w:customStyle="1" w:styleId="SourceCode">
    <w:name w:val="Source Code"/>
    <w:basedOn w:val="Normal"/>
    <w:link w:val="VerbatimChar"/>
    <w:rsid w:val="00B96D1D"/>
    <w:pPr>
      <w:shd w:val="clear" w:color="auto" w:fill="F8F8F8"/>
      <w:wordWrap w:val="0"/>
      <w:spacing w:after="200"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UW Madison</Company>
  <LinksUpToDate>false</LinksUpToDate>
  <CharactersWithSpaces>5181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Goring</dc:creator>
  <cp:lastModifiedBy>Jack W Williams</cp:lastModifiedBy>
  <cp:revision>10</cp:revision>
  <dcterms:created xsi:type="dcterms:W3CDTF">2016-11-28T19:14:00Z</dcterms:created>
  <dcterms:modified xsi:type="dcterms:W3CDTF">2016-11-28T23:05:00Z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